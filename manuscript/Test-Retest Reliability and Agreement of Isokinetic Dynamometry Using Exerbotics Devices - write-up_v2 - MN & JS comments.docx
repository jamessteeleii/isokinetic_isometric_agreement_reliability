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87C13" w14:textId="2921CE46" w:rsidR="0044701F" w:rsidRPr="006F0F82" w:rsidRDefault="002D6B59" w:rsidP="00F526F8">
      <w:pPr>
        <w:spacing w:line="360" w:lineRule="auto"/>
        <w:jc w:val="both"/>
        <w:rPr>
          <w:rFonts w:cstheme="minorHAnsi"/>
          <w:b/>
          <w:bCs/>
        </w:rPr>
      </w:pPr>
      <w:r w:rsidRPr="006F0F82">
        <w:rPr>
          <w:rFonts w:cstheme="minorHAnsi"/>
          <w:b/>
          <w:bCs/>
        </w:rPr>
        <w:t xml:space="preserve">Within- and between-day test-retest reliability </w:t>
      </w:r>
      <w:r w:rsidR="00414973">
        <w:rPr>
          <w:rFonts w:cstheme="minorHAnsi"/>
          <w:b/>
          <w:bCs/>
        </w:rPr>
        <w:t xml:space="preserve">and agreement </w:t>
      </w:r>
      <w:r w:rsidRPr="006F0F82">
        <w:rPr>
          <w:rFonts w:cstheme="minorHAnsi"/>
          <w:b/>
          <w:bCs/>
        </w:rPr>
        <w:t>of isometric and isokinetic, multi-joint, upper- and lower-body strength testing</w:t>
      </w:r>
    </w:p>
    <w:p w14:paraId="0DD0A70F" w14:textId="77777777" w:rsidR="0044701F" w:rsidRPr="006F0F82" w:rsidRDefault="0044701F" w:rsidP="00F526F8">
      <w:pPr>
        <w:spacing w:line="360" w:lineRule="auto"/>
        <w:jc w:val="both"/>
        <w:rPr>
          <w:rFonts w:cstheme="minorHAnsi"/>
          <w:b/>
          <w:bCs/>
        </w:rPr>
      </w:pPr>
    </w:p>
    <w:p w14:paraId="0C5084BD" w14:textId="3082DCE5" w:rsidR="001F0A93" w:rsidRPr="006F0F82" w:rsidRDefault="001F0A93" w:rsidP="001F0A93">
      <w:pPr>
        <w:rPr>
          <w:rFonts w:cstheme="minorHAnsi"/>
        </w:rPr>
      </w:pPr>
      <w:r w:rsidRPr="006F0F82">
        <w:rPr>
          <w:rFonts w:cstheme="minorHAnsi"/>
          <w:b/>
          <w:bCs/>
        </w:rPr>
        <w:t>Manuscript Type</w:t>
      </w:r>
      <w:r w:rsidRPr="006F0F82">
        <w:rPr>
          <w:rFonts w:cstheme="minorHAnsi"/>
        </w:rPr>
        <w:t xml:space="preserve">: </w:t>
      </w:r>
      <w:r w:rsidR="006F0F82">
        <w:rPr>
          <w:rFonts w:cstheme="minorHAnsi"/>
        </w:rPr>
        <w:t>Original Article</w:t>
      </w:r>
    </w:p>
    <w:p w14:paraId="0800F1BF" w14:textId="77777777" w:rsidR="001F0A93" w:rsidRPr="006F0F82" w:rsidRDefault="001F0A93" w:rsidP="001F0A93">
      <w:pPr>
        <w:rPr>
          <w:rFonts w:cstheme="minorHAnsi"/>
        </w:rPr>
      </w:pPr>
    </w:p>
    <w:p w14:paraId="2746F0DF" w14:textId="51EFE21F" w:rsidR="001F0A93" w:rsidRPr="006F0F82" w:rsidRDefault="001F0A93" w:rsidP="001F0A93">
      <w:pPr>
        <w:rPr>
          <w:rFonts w:cstheme="minorHAnsi"/>
        </w:rPr>
      </w:pPr>
      <w:r w:rsidRPr="006F0F82">
        <w:rPr>
          <w:rFonts w:cstheme="minorHAnsi"/>
          <w:b/>
          <w:bCs/>
        </w:rPr>
        <w:t>Author:</w:t>
      </w:r>
      <w:r w:rsidRPr="006F0F82">
        <w:rPr>
          <w:rFonts w:cstheme="minorHAnsi"/>
        </w:rPr>
        <w:t xml:space="preserve"> Michael Nash</w:t>
      </w:r>
      <w:r w:rsidR="006C0D73" w:rsidRPr="006F0F82">
        <w:rPr>
          <w:rFonts w:cstheme="minorHAnsi"/>
          <w:vertAlign w:val="superscript"/>
        </w:rPr>
        <w:t>1</w:t>
      </w:r>
      <w:r w:rsidRPr="006F0F82">
        <w:rPr>
          <w:rFonts w:cstheme="minorHAnsi"/>
        </w:rPr>
        <w:t>, James Steele</w:t>
      </w:r>
      <w:r w:rsidR="006C0D73" w:rsidRPr="006F0F82">
        <w:rPr>
          <w:rFonts w:cstheme="minorHAnsi"/>
          <w:vertAlign w:val="superscript"/>
        </w:rPr>
        <w:t>1</w:t>
      </w:r>
      <w:r w:rsidRPr="006F0F82">
        <w:rPr>
          <w:rFonts w:cstheme="minorHAnsi"/>
        </w:rPr>
        <w:t>, James</w:t>
      </w:r>
      <w:r w:rsidR="006C0D73" w:rsidRPr="006F0F82">
        <w:rPr>
          <w:rFonts w:cstheme="minorHAnsi"/>
        </w:rPr>
        <w:t xml:space="preserve"> P. </w:t>
      </w:r>
      <w:r w:rsidRPr="006F0F82">
        <w:rPr>
          <w:rFonts w:cstheme="minorHAnsi"/>
        </w:rPr>
        <w:t>Fisher</w:t>
      </w:r>
      <w:r w:rsidR="006C0D73" w:rsidRPr="006F0F82">
        <w:rPr>
          <w:rFonts w:cstheme="minorHAnsi"/>
          <w:vertAlign w:val="superscript"/>
        </w:rPr>
        <w:t>1</w:t>
      </w:r>
    </w:p>
    <w:p w14:paraId="67937599" w14:textId="77777777" w:rsidR="001F0A93" w:rsidRPr="006F0F82" w:rsidRDefault="001F0A93" w:rsidP="001F0A93">
      <w:pPr>
        <w:rPr>
          <w:rFonts w:cstheme="minorHAnsi"/>
        </w:rPr>
      </w:pPr>
    </w:p>
    <w:p w14:paraId="21F3D881" w14:textId="77777777" w:rsidR="006C0D73" w:rsidRPr="006F0F82" w:rsidRDefault="001F0A93" w:rsidP="001F0A93">
      <w:pPr>
        <w:rPr>
          <w:rFonts w:cstheme="minorHAnsi"/>
        </w:rPr>
      </w:pPr>
      <w:r w:rsidRPr="006F0F82">
        <w:rPr>
          <w:rFonts w:cstheme="minorHAnsi"/>
          <w:b/>
          <w:bCs/>
        </w:rPr>
        <w:t>Institutions:</w:t>
      </w:r>
      <w:r w:rsidRPr="006F0F82">
        <w:rPr>
          <w:rFonts w:cstheme="minorHAnsi"/>
        </w:rPr>
        <w:t xml:space="preserve"> </w:t>
      </w:r>
    </w:p>
    <w:p w14:paraId="1F135F94" w14:textId="63E7D015" w:rsidR="001F0A93" w:rsidRPr="006F0F82" w:rsidRDefault="006C0D73" w:rsidP="001F0A93">
      <w:pPr>
        <w:rPr>
          <w:rFonts w:cstheme="minorHAnsi"/>
        </w:rPr>
      </w:pPr>
      <w:r w:rsidRPr="006F0F82">
        <w:rPr>
          <w:rFonts w:cstheme="minorHAnsi"/>
          <w:vertAlign w:val="superscript"/>
        </w:rPr>
        <w:t>1</w:t>
      </w:r>
      <w:r w:rsidR="001F0A93" w:rsidRPr="006F0F82">
        <w:rPr>
          <w:rFonts w:cstheme="minorHAnsi"/>
        </w:rPr>
        <w:t>Department of Sport and Health, Solent University, East Park Terrace, Southampton, UK</w:t>
      </w:r>
    </w:p>
    <w:p w14:paraId="454660F2" w14:textId="77777777" w:rsidR="001F0A93" w:rsidRPr="006F0F82" w:rsidRDefault="001F0A93" w:rsidP="001F0A93">
      <w:pPr>
        <w:rPr>
          <w:rFonts w:cstheme="minorHAnsi"/>
        </w:rPr>
      </w:pPr>
    </w:p>
    <w:p w14:paraId="3801F5E3" w14:textId="77777777" w:rsidR="001F0A93" w:rsidRPr="006F0F82" w:rsidRDefault="001F0A93" w:rsidP="001F0A93">
      <w:pPr>
        <w:rPr>
          <w:rFonts w:cstheme="minorHAnsi"/>
          <w:b/>
          <w:bCs/>
        </w:rPr>
      </w:pPr>
      <w:r w:rsidRPr="006F0F82">
        <w:rPr>
          <w:rFonts w:cstheme="minorHAnsi"/>
          <w:b/>
          <w:bCs/>
        </w:rPr>
        <w:t>Corresponding author:</w:t>
      </w:r>
    </w:p>
    <w:p w14:paraId="3E42D45D" w14:textId="77777777" w:rsidR="001F0A93" w:rsidRPr="006F0F82" w:rsidRDefault="001F0A93" w:rsidP="001F0A93">
      <w:pPr>
        <w:rPr>
          <w:rFonts w:cstheme="minorHAnsi"/>
        </w:rPr>
      </w:pPr>
      <w:proofErr w:type="spellStart"/>
      <w:r w:rsidRPr="006F0F82">
        <w:rPr>
          <w:rFonts w:cstheme="minorHAnsi"/>
        </w:rPr>
        <w:t>Dr.</w:t>
      </w:r>
      <w:proofErr w:type="spellEnd"/>
      <w:r w:rsidRPr="006F0F82">
        <w:rPr>
          <w:rFonts w:cstheme="minorHAnsi"/>
        </w:rPr>
        <w:t xml:space="preserve"> James Fisher</w:t>
      </w:r>
    </w:p>
    <w:p w14:paraId="24D9D7E4" w14:textId="77777777" w:rsidR="001F0A93" w:rsidRPr="006F0F82" w:rsidRDefault="001F0A93" w:rsidP="001F0A93">
      <w:pPr>
        <w:rPr>
          <w:rFonts w:cstheme="minorHAnsi"/>
        </w:rPr>
      </w:pPr>
      <w:r w:rsidRPr="006F0F82">
        <w:rPr>
          <w:rFonts w:cstheme="minorHAnsi"/>
        </w:rPr>
        <w:t xml:space="preserve">Email: </w:t>
      </w:r>
      <w:hyperlink r:id="rId8" w:history="1">
        <w:r w:rsidRPr="006F0F82">
          <w:rPr>
            <w:rStyle w:val="Hyperlink"/>
            <w:rFonts w:cstheme="minorHAnsi"/>
          </w:rPr>
          <w:t>James.fisher.phd@outlook.com</w:t>
        </w:r>
      </w:hyperlink>
    </w:p>
    <w:p w14:paraId="543C1314" w14:textId="77777777" w:rsidR="001F0A93" w:rsidRPr="006F0F82" w:rsidRDefault="001F0A93" w:rsidP="001F0A93">
      <w:pPr>
        <w:rPr>
          <w:rFonts w:cstheme="minorHAnsi"/>
        </w:rPr>
      </w:pPr>
      <w:proofErr w:type="spellStart"/>
      <w:r w:rsidRPr="006F0F82">
        <w:rPr>
          <w:rFonts w:cstheme="minorHAnsi"/>
        </w:rPr>
        <w:t>Orcid</w:t>
      </w:r>
      <w:proofErr w:type="spellEnd"/>
      <w:r w:rsidRPr="006F0F82">
        <w:rPr>
          <w:rFonts w:cstheme="minorHAnsi"/>
        </w:rPr>
        <w:t>: 0000-0002-6013-8402</w:t>
      </w:r>
    </w:p>
    <w:p w14:paraId="1FB4CA86" w14:textId="77777777" w:rsidR="001F0A93" w:rsidRPr="006F0F82" w:rsidRDefault="001F0A93" w:rsidP="001F0A93">
      <w:pPr>
        <w:rPr>
          <w:rFonts w:cstheme="minorHAnsi"/>
        </w:rPr>
      </w:pPr>
    </w:p>
    <w:p w14:paraId="65E67D4B" w14:textId="77777777" w:rsidR="00E335E3" w:rsidRPr="006F0F82" w:rsidRDefault="00E335E3" w:rsidP="00E335E3">
      <w:pPr>
        <w:rPr>
          <w:rFonts w:cstheme="minorHAnsi"/>
          <w:b/>
          <w:bCs/>
        </w:rPr>
      </w:pPr>
      <w:r w:rsidRPr="006F0F82">
        <w:rPr>
          <w:rFonts w:cstheme="minorHAnsi"/>
          <w:b/>
          <w:bCs/>
        </w:rPr>
        <w:t>Co-authors:</w:t>
      </w:r>
    </w:p>
    <w:p w14:paraId="566194B0" w14:textId="58457027" w:rsidR="00E335E3" w:rsidRPr="006F0F82" w:rsidRDefault="00E335E3" w:rsidP="00E335E3">
      <w:pPr>
        <w:rPr>
          <w:rFonts w:cstheme="minorHAnsi"/>
        </w:rPr>
      </w:pPr>
      <w:r w:rsidRPr="006F0F82">
        <w:rPr>
          <w:rFonts w:cstheme="minorHAnsi"/>
        </w:rPr>
        <w:t xml:space="preserve">Michael Nash: </w:t>
      </w:r>
      <w:hyperlink r:id="rId9" w:history="1">
        <w:r w:rsidR="00E019A4" w:rsidRPr="006F0F82">
          <w:rPr>
            <w:rStyle w:val="Hyperlink"/>
            <w:rFonts w:cstheme="minorHAnsi"/>
          </w:rPr>
          <w:t>mcnash00@gmail.com</w:t>
        </w:r>
      </w:hyperlink>
      <w:r w:rsidR="00E019A4" w:rsidRPr="006F0F82">
        <w:rPr>
          <w:rFonts w:cstheme="minorHAnsi"/>
        </w:rPr>
        <w:t xml:space="preserve"> </w:t>
      </w:r>
    </w:p>
    <w:p w14:paraId="78921A19" w14:textId="3CFE3818" w:rsidR="00E335E3" w:rsidRPr="006F0F82" w:rsidRDefault="00E019A4" w:rsidP="00E335E3">
      <w:pPr>
        <w:rPr>
          <w:rFonts w:cstheme="minorHAnsi"/>
        </w:rPr>
      </w:pPr>
      <w:r w:rsidRPr="006F0F82">
        <w:rPr>
          <w:rFonts w:cstheme="minorHAnsi"/>
        </w:rPr>
        <w:t xml:space="preserve">James Steele: </w:t>
      </w:r>
      <w:hyperlink r:id="rId10" w:history="1">
        <w:r w:rsidR="006F0F82" w:rsidRPr="006F0F82">
          <w:rPr>
            <w:rStyle w:val="Hyperlink"/>
            <w:rFonts w:cstheme="minorHAnsi"/>
          </w:rPr>
          <w:t>James@steele-research.com</w:t>
        </w:r>
      </w:hyperlink>
      <w:r w:rsidR="006F0F82" w:rsidRPr="006F0F82">
        <w:rPr>
          <w:rFonts w:cstheme="minorHAnsi"/>
        </w:rPr>
        <w:t xml:space="preserve"> </w:t>
      </w:r>
    </w:p>
    <w:p w14:paraId="487C7D48" w14:textId="77777777" w:rsidR="00E335E3" w:rsidRPr="006F0F82" w:rsidRDefault="00E335E3" w:rsidP="001F0A93">
      <w:pPr>
        <w:rPr>
          <w:rFonts w:cstheme="minorHAnsi"/>
        </w:rPr>
      </w:pPr>
    </w:p>
    <w:p w14:paraId="0841F87D" w14:textId="77777777" w:rsidR="00E335E3" w:rsidRPr="006F0F82" w:rsidRDefault="00E335E3" w:rsidP="001F0A93">
      <w:pPr>
        <w:rPr>
          <w:rFonts w:cstheme="minorHAnsi"/>
        </w:rPr>
      </w:pPr>
    </w:p>
    <w:p w14:paraId="75CA2B80" w14:textId="77777777" w:rsidR="001F0A93" w:rsidRPr="006F0F82" w:rsidRDefault="001F0A93" w:rsidP="001F0A93">
      <w:pPr>
        <w:rPr>
          <w:rFonts w:cstheme="minorHAnsi"/>
        </w:rPr>
      </w:pPr>
      <w:r w:rsidRPr="006F0F82">
        <w:rPr>
          <w:rFonts w:cstheme="minorHAnsi"/>
          <w:b/>
          <w:bCs/>
        </w:rPr>
        <w:t>Conflict of Interest:</w:t>
      </w:r>
      <w:r w:rsidRPr="006F0F82">
        <w:rPr>
          <w:rFonts w:cstheme="minorHAnsi"/>
        </w:rPr>
        <w:t xml:space="preserve"> The authors declare no conflict of interest with the contents of this manuscript.</w:t>
      </w:r>
    </w:p>
    <w:p w14:paraId="67F3CFE0" w14:textId="77777777" w:rsidR="001F0A93" w:rsidRPr="006F0F82" w:rsidRDefault="001F0A93" w:rsidP="001F0A93">
      <w:pPr>
        <w:rPr>
          <w:rFonts w:cstheme="minorHAnsi"/>
        </w:rPr>
      </w:pPr>
    </w:p>
    <w:p w14:paraId="59116B5C" w14:textId="177B6BED" w:rsidR="001F0A93" w:rsidRPr="006F0F82" w:rsidRDefault="001F0A93" w:rsidP="001F0A93">
      <w:pPr>
        <w:spacing w:line="360" w:lineRule="auto"/>
        <w:jc w:val="both"/>
        <w:rPr>
          <w:rFonts w:cstheme="minorHAnsi"/>
          <w:b/>
          <w:bCs/>
        </w:rPr>
      </w:pPr>
      <w:r w:rsidRPr="006F0F82">
        <w:rPr>
          <w:rFonts w:cstheme="minorHAnsi"/>
          <w:b/>
          <w:bCs/>
        </w:rPr>
        <w:t>Running Title:</w:t>
      </w:r>
      <w:r w:rsidRPr="006F0F82">
        <w:rPr>
          <w:rFonts w:cstheme="minorHAnsi"/>
        </w:rPr>
        <w:t xml:space="preserve"> </w:t>
      </w:r>
      <w:r w:rsidR="00AE67F0">
        <w:rPr>
          <w:rFonts w:cstheme="minorHAnsi"/>
        </w:rPr>
        <w:t>isometric and isokinetic multi-joint testing</w:t>
      </w:r>
    </w:p>
    <w:p w14:paraId="2794C6F9" w14:textId="77777777" w:rsidR="002D6B59" w:rsidRPr="006F0F82" w:rsidRDefault="002D6B59" w:rsidP="00F526F8">
      <w:pPr>
        <w:spacing w:line="360" w:lineRule="auto"/>
        <w:jc w:val="both"/>
        <w:rPr>
          <w:rFonts w:cstheme="minorHAnsi"/>
          <w:b/>
          <w:bCs/>
        </w:rPr>
      </w:pPr>
    </w:p>
    <w:p w14:paraId="0D8EA6B5" w14:textId="77777777" w:rsidR="002D6B59" w:rsidRPr="006F0F82" w:rsidRDefault="002D6B59" w:rsidP="00F526F8">
      <w:pPr>
        <w:spacing w:line="360" w:lineRule="auto"/>
        <w:jc w:val="both"/>
        <w:rPr>
          <w:rFonts w:cstheme="minorHAnsi"/>
          <w:b/>
          <w:bCs/>
        </w:rPr>
      </w:pPr>
    </w:p>
    <w:p w14:paraId="125D8A29" w14:textId="77777777" w:rsidR="0044701F" w:rsidRPr="006F0F82" w:rsidRDefault="0044701F" w:rsidP="00F526F8">
      <w:pPr>
        <w:spacing w:line="360" w:lineRule="auto"/>
        <w:jc w:val="both"/>
        <w:rPr>
          <w:rFonts w:cstheme="minorHAnsi"/>
          <w:b/>
          <w:bCs/>
        </w:rPr>
      </w:pPr>
    </w:p>
    <w:p w14:paraId="3005E147" w14:textId="77777777" w:rsidR="0044701F" w:rsidRPr="006F0F82" w:rsidRDefault="0044701F" w:rsidP="00F526F8">
      <w:pPr>
        <w:spacing w:line="360" w:lineRule="auto"/>
        <w:jc w:val="both"/>
        <w:rPr>
          <w:rFonts w:cstheme="minorHAnsi"/>
          <w:b/>
          <w:bCs/>
        </w:rPr>
      </w:pPr>
    </w:p>
    <w:p w14:paraId="560537EA" w14:textId="77777777" w:rsidR="0044701F" w:rsidRPr="006F0F82" w:rsidRDefault="0044701F" w:rsidP="00F526F8">
      <w:pPr>
        <w:spacing w:line="360" w:lineRule="auto"/>
        <w:jc w:val="both"/>
        <w:rPr>
          <w:rFonts w:cstheme="minorHAnsi"/>
          <w:b/>
          <w:bCs/>
        </w:rPr>
      </w:pPr>
    </w:p>
    <w:p w14:paraId="08802319" w14:textId="77777777" w:rsidR="001F0A93" w:rsidRPr="006F0F82" w:rsidRDefault="001F0A93">
      <w:pPr>
        <w:rPr>
          <w:rFonts w:cstheme="minorHAnsi"/>
          <w:b/>
          <w:bCs/>
        </w:rPr>
      </w:pPr>
      <w:r w:rsidRPr="006F0F82">
        <w:rPr>
          <w:rFonts w:cstheme="minorHAnsi"/>
          <w:b/>
          <w:bCs/>
        </w:rPr>
        <w:br w:type="page"/>
      </w:r>
    </w:p>
    <w:p w14:paraId="0A881440" w14:textId="3D232646" w:rsidR="00536E7B" w:rsidRPr="006F0F82" w:rsidRDefault="00490AF3" w:rsidP="00F526F8">
      <w:pPr>
        <w:spacing w:line="360" w:lineRule="auto"/>
        <w:jc w:val="both"/>
        <w:rPr>
          <w:rFonts w:cstheme="minorHAnsi"/>
          <w:b/>
          <w:bCs/>
        </w:rPr>
      </w:pPr>
      <w:r w:rsidRPr="006F0F82">
        <w:rPr>
          <w:rFonts w:cstheme="minorHAnsi"/>
          <w:b/>
          <w:bCs/>
        </w:rPr>
        <w:lastRenderedPageBreak/>
        <w:t>A</w:t>
      </w:r>
      <w:r w:rsidR="003050BA" w:rsidRPr="006F0F82">
        <w:rPr>
          <w:rFonts w:cstheme="minorHAnsi"/>
          <w:b/>
          <w:bCs/>
        </w:rPr>
        <w:t>BSTRACT</w:t>
      </w:r>
    </w:p>
    <w:p w14:paraId="0265349B" w14:textId="3856C334" w:rsidR="00CF17F2" w:rsidRPr="006F0F82" w:rsidRDefault="00490AF3" w:rsidP="00CF17F2">
      <w:pPr>
        <w:spacing w:line="360" w:lineRule="auto"/>
        <w:jc w:val="both"/>
        <w:rPr>
          <w:rFonts w:cstheme="minorHAnsi"/>
        </w:rPr>
      </w:pPr>
      <w:r w:rsidRPr="006F0F82">
        <w:rPr>
          <w:rFonts w:cstheme="minorHAnsi"/>
        </w:rPr>
        <w:t xml:space="preserve">The aim of this study was to assess the within- and between-day test-retest </w:t>
      </w:r>
      <w:r w:rsidR="00BA65E9">
        <w:rPr>
          <w:rFonts w:cstheme="minorHAnsi"/>
        </w:rPr>
        <w:t>agreement and reliability of</w:t>
      </w:r>
      <w:r w:rsidRPr="006F0F82">
        <w:rPr>
          <w:rFonts w:cstheme="minorHAnsi"/>
        </w:rPr>
        <w:t xml:space="preserve"> upper- </w:t>
      </w:r>
      <w:r w:rsidR="00D95A53">
        <w:rPr>
          <w:rFonts w:cstheme="minorHAnsi"/>
        </w:rPr>
        <w:t>(chest press; CP and seate</w:t>
      </w:r>
      <w:r w:rsidR="00175409">
        <w:rPr>
          <w:rFonts w:cstheme="minorHAnsi"/>
        </w:rPr>
        <w:t>d</w:t>
      </w:r>
      <w:r w:rsidR="00D95A53">
        <w:rPr>
          <w:rFonts w:cstheme="minorHAnsi"/>
        </w:rPr>
        <w:t xml:space="preserve"> row; SR) </w:t>
      </w:r>
      <w:r w:rsidRPr="006F0F82">
        <w:rPr>
          <w:rFonts w:cstheme="minorHAnsi"/>
        </w:rPr>
        <w:t xml:space="preserve">and lower-body </w:t>
      </w:r>
      <w:r w:rsidR="00D95A53">
        <w:rPr>
          <w:rFonts w:cstheme="minorHAnsi"/>
        </w:rPr>
        <w:t xml:space="preserve">(leg press; LP) </w:t>
      </w:r>
      <w:r w:rsidRPr="006F0F82">
        <w:rPr>
          <w:rFonts w:cstheme="minorHAnsi"/>
        </w:rPr>
        <w:t xml:space="preserve">multi-joint </w:t>
      </w:r>
      <w:r w:rsidR="00F57809">
        <w:rPr>
          <w:rFonts w:cstheme="minorHAnsi"/>
        </w:rPr>
        <w:t>isom</w:t>
      </w:r>
      <w:r w:rsidR="00175409">
        <w:rPr>
          <w:rFonts w:cstheme="minorHAnsi"/>
        </w:rPr>
        <w:t>e</w:t>
      </w:r>
      <w:r w:rsidR="00F57809">
        <w:rPr>
          <w:rFonts w:cstheme="minorHAnsi"/>
        </w:rPr>
        <w:t xml:space="preserve">tric and </w:t>
      </w:r>
      <w:r w:rsidRPr="006F0F82">
        <w:rPr>
          <w:rFonts w:cstheme="minorHAnsi"/>
        </w:rPr>
        <w:t>isokinetic dynamometry using Exerbotics devices</w:t>
      </w:r>
      <w:r w:rsidR="006F0C98">
        <w:rPr>
          <w:rFonts w:cstheme="minorHAnsi"/>
        </w:rPr>
        <w:t xml:space="preserve">. </w:t>
      </w:r>
      <w:del w:id="0" w:author="James Steele" w:date="2024-10-01T15:44:00Z" w16du:dateUtc="2024-10-01T14:44:00Z">
        <w:r w:rsidR="00D07570" w:rsidRPr="006F0F82" w:rsidDel="0095569C">
          <w:rPr>
            <w:rFonts w:cstheme="minorHAnsi"/>
          </w:rPr>
          <w:delText xml:space="preserve">14 </w:delText>
        </w:r>
      </w:del>
      <w:ins w:id="1" w:author="James Steele" w:date="2024-10-01T15:44:00Z" w16du:dateUtc="2024-10-01T14:44:00Z">
        <w:r w:rsidR="0095569C">
          <w:rPr>
            <w:rFonts w:cstheme="minorHAnsi"/>
          </w:rPr>
          <w:t>Fourteen</w:t>
        </w:r>
        <w:r w:rsidR="0095569C" w:rsidRPr="006F0F82">
          <w:rPr>
            <w:rFonts w:cstheme="minorHAnsi"/>
          </w:rPr>
          <w:t xml:space="preserve"> </w:t>
        </w:r>
      </w:ins>
      <w:r w:rsidR="00D07570" w:rsidRPr="006F0F82">
        <w:rPr>
          <w:rFonts w:cstheme="minorHAnsi"/>
        </w:rPr>
        <w:t xml:space="preserve">recreationally active adults </w:t>
      </w:r>
      <w:r w:rsidR="00863B99" w:rsidRPr="006F0F82">
        <w:rPr>
          <w:rFonts w:cstheme="minorHAnsi"/>
        </w:rPr>
        <w:t xml:space="preserve">(male = 11, female = 3) </w:t>
      </w:r>
      <w:r w:rsidR="00D07570" w:rsidRPr="006F0F82">
        <w:rPr>
          <w:rFonts w:cstheme="minorHAnsi"/>
        </w:rPr>
        <w:t xml:space="preserve">completed three testing sessions over a three-week period. On each day, participants performed two isometric testing trials followed by one isokinetic testing trial. </w:t>
      </w:r>
      <w:r w:rsidR="0076123B">
        <w:rPr>
          <w:rFonts w:cstheme="minorHAnsi"/>
        </w:rPr>
        <w:t>A</w:t>
      </w:r>
      <w:r w:rsidR="0076123B" w:rsidRPr="0076123B">
        <w:rPr>
          <w:rFonts w:cstheme="minorHAnsi"/>
        </w:rPr>
        <w:t xml:space="preserve">nalyses </w:t>
      </w:r>
      <w:r w:rsidR="0076123B">
        <w:rPr>
          <w:rFonts w:cstheme="minorHAnsi"/>
        </w:rPr>
        <w:t>were</w:t>
      </w:r>
      <w:r w:rsidR="0076123B" w:rsidRPr="0076123B">
        <w:rPr>
          <w:rFonts w:cstheme="minorHAnsi"/>
        </w:rPr>
        <w:t xml:space="preserve"> conducted within a Bayesian </w:t>
      </w:r>
      <w:del w:id="2" w:author="James Steele" w:date="2024-10-01T15:45:00Z" w16du:dateUtc="2024-10-01T14:45:00Z">
        <w:r w:rsidR="0076123B" w:rsidRPr="0076123B" w:rsidDel="0095569C">
          <w:rPr>
            <w:rFonts w:cstheme="minorHAnsi"/>
          </w:rPr>
          <w:delText xml:space="preserve">posterior </w:delText>
        </w:r>
      </w:del>
      <w:r w:rsidR="0076123B" w:rsidRPr="0076123B">
        <w:rPr>
          <w:rFonts w:cstheme="minorHAnsi"/>
        </w:rPr>
        <w:t xml:space="preserve">estimation </w:t>
      </w:r>
      <w:ins w:id="3" w:author="James Steele" w:date="2024-10-01T15:45:00Z" w16du:dateUtc="2024-10-01T14:45:00Z">
        <w:r w:rsidR="0095569C">
          <w:rPr>
            <w:rFonts w:cstheme="minorHAnsi"/>
          </w:rPr>
          <w:t xml:space="preserve">framework </w:t>
        </w:r>
      </w:ins>
      <w:del w:id="4" w:author="James Steele" w:date="2024-10-01T15:44:00Z" w16du:dateUtc="2024-10-01T14:44:00Z">
        <w:r w:rsidR="0076123B" w:rsidRPr="0076123B" w:rsidDel="0095569C">
          <w:rPr>
            <w:rFonts w:cstheme="minorHAnsi"/>
          </w:rPr>
          <w:delText>framework and all posterior estimates and their precision, along with conclusions based upon them, interpreted continuously and probabilistically, considering priors, data quality, and all within the context of each outcome and the assumptions of the model employed as the estimator</w:delText>
        </w:r>
      </w:del>
      <w:ins w:id="5" w:author="James Steele" w:date="2024-10-01T15:44:00Z" w16du:dateUtc="2024-10-01T14:44:00Z">
        <w:r w:rsidR="0095569C">
          <w:rPr>
            <w:rFonts w:cstheme="minorHAnsi"/>
          </w:rPr>
          <w:t>using multivariate models</w:t>
        </w:r>
      </w:ins>
      <w:ins w:id="6" w:author="James Steele" w:date="2024-10-01T15:45:00Z" w16du:dateUtc="2024-10-01T14:45:00Z">
        <w:r w:rsidR="0095569C">
          <w:rPr>
            <w:rFonts w:cstheme="minorHAnsi"/>
          </w:rPr>
          <w:t xml:space="preserve"> summarising posterior distributions by</w:t>
        </w:r>
      </w:ins>
      <w:ins w:id="7" w:author="James Steele" w:date="2024-10-01T15:46:00Z" w16du:dateUtc="2024-10-01T14:46:00Z">
        <w:r w:rsidR="0095569C">
          <w:rPr>
            <w:rFonts w:cstheme="minorHAnsi"/>
          </w:rPr>
          <w:t xml:space="preserve"> their mean point estimate and 95% quantile intervals (QI)</w:t>
        </w:r>
      </w:ins>
      <w:ins w:id="8" w:author="James Steele" w:date="2024-10-01T15:48:00Z" w16du:dateUtc="2024-10-01T14:48:00Z">
        <w:r w:rsidR="0095569C">
          <w:rPr>
            <w:rFonts w:cstheme="minorHAnsi"/>
          </w:rPr>
          <w:t xml:space="preserve"> for both limits of agreement and variance decomposition ratios (comparable to intraclass correlation coefficients)</w:t>
        </w:r>
      </w:ins>
      <w:r w:rsidR="00AF73F6">
        <w:rPr>
          <w:rFonts w:cstheme="minorHAnsi"/>
        </w:rPr>
        <w:t xml:space="preserve">. </w:t>
      </w:r>
      <w:r w:rsidR="00B251D1">
        <w:rPr>
          <w:rFonts w:cstheme="minorHAnsi"/>
        </w:rPr>
        <w:t xml:space="preserve">For isometric </w:t>
      </w:r>
      <w:r w:rsidR="00B56FD4">
        <w:rPr>
          <w:rFonts w:cstheme="minorHAnsi"/>
        </w:rPr>
        <w:t>testing,</w:t>
      </w:r>
      <w:r w:rsidR="00B251D1">
        <w:rPr>
          <w:rFonts w:cstheme="minorHAnsi"/>
        </w:rPr>
        <w:t xml:space="preserve"> </w:t>
      </w:r>
      <w:ins w:id="9" w:author="James Steele" w:date="2024-10-01T15:46:00Z" w16du:dateUtc="2024-10-01T14:46:00Z">
        <w:r w:rsidR="0095569C">
          <w:t xml:space="preserve">The within-day limits of agreement with the mean for the </w:t>
        </w:r>
      </w:ins>
      <w:ins w:id="10" w:author="James Steele" w:date="2024-10-01T16:03:00Z" w16du:dateUtc="2024-10-01T15:03:00Z">
        <w:r w:rsidR="00780A48">
          <w:t>CP</w:t>
        </w:r>
      </w:ins>
      <w:ins w:id="11" w:author="James Steele" w:date="2024-10-01T15:46:00Z" w16du:dateUtc="2024-10-01T14:46:00Z">
        <w:r w:rsidR="0095569C">
          <w:t xml:space="preserve"> were </w:t>
        </w:r>
      </w:ins>
      <m:oMath>
        <m:r>
          <w:ins w:id="12" w:author="James Steele" w:date="2024-10-01T15:46:00Z" w16du:dateUtc="2024-10-01T14:46:00Z">
            <m:rPr>
              <m:sty m:val="p"/>
            </m:rPr>
            <w:rPr>
              <w:rFonts w:ascii="Cambria Math" w:hAnsi="Cambria Math"/>
            </w:rPr>
            <m:t>±</m:t>
          </w:ins>
        </m:r>
      </m:oMath>
      <w:ins w:id="13" w:author="James Steele" w:date="2024-10-01T15:46:00Z" w16du:dateUtc="2024-10-01T14:46:00Z">
        <w:r w:rsidR="0095569C">
          <w:t xml:space="preserve"> 28.82 [95%QI: 23.12, 35.88], for the </w:t>
        </w:r>
      </w:ins>
      <w:ins w:id="14" w:author="James Steele" w:date="2024-10-01T16:04:00Z" w16du:dateUtc="2024-10-01T15:04:00Z">
        <w:r w:rsidR="00780A48">
          <w:t>LP</w:t>
        </w:r>
      </w:ins>
      <w:ins w:id="15" w:author="James Steele" w:date="2024-10-01T15:46:00Z" w16du:dateUtc="2024-10-01T14:46:00Z">
        <w:r w:rsidR="0095569C">
          <w:t xml:space="preserve"> were </w:t>
        </w:r>
      </w:ins>
      <m:oMath>
        <m:r>
          <w:ins w:id="16" w:author="James Steele" w:date="2024-10-01T15:46:00Z" w16du:dateUtc="2024-10-01T14:46:00Z">
            <m:rPr>
              <m:sty m:val="p"/>
            </m:rPr>
            <w:rPr>
              <w:rFonts w:ascii="Cambria Math" w:hAnsi="Cambria Math"/>
            </w:rPr>
            <m:t>±</m:t>
          </w:ins>
        </m:r>
      </m:oMath>
      <w:ins w:id="17" w:author="James Steele" w:date="2024-10-01T15:46:00Z" w16du:dateUtc="2024-10-01T14:46:00Z">
        <w:r w:rsidR="0095569C">
          <w:t xml:space="preserve"> 38.76 [95%QI: 30.87, 49.22], and for the </w:t>
        </w:r>
      </w:ins>
      <w:ins w:id="18" w:author="James Steele" w:date="2024-10-01T16:04:00Z" w16du:dateUtc="2024-10-01T15:04:00Z">
        <w:r w:rsidR="00780A48">
          <w:t>SR</w:t>
        </w:r>
      </w:ins>
      <w:ins w:id="19" w:author="James Steele" w:date="2024-10-01T15:46:00Z" w16du:dateUtc="2024-10-01T14:46:00Z">
        <w:r w:rsidR="0095569C">
          <w:t xml:space="preserve"> were </w:t>
        </w:r>
      </w:ins>
      <m:oMath>
        <m:r>
          <w:ins w:id="20" w:author="James Steele" w:date="2024-10-01T15:46:00Z" w16du:dateUtc="2024-10-01T14:46:00Z">
            <m:rPr>
              <m:sty m:val="p"/>
            </m:rPr>
            <w:rPr>
              <w:rFonts w:ascii="Cambria Math" w:hAnsi="Cambria Math"/>
            </w:rPr>
            <m:t>±</m:t>
          </w:ins>
        </m:r>
      </m:oMath>
      <w:ins w:id="21" w:author="James Steele" w:date="2024-10-01T15:46:00Z" w16du:dateUtc="2024-10-01T14:46:00Z">
        <w:r w:rsidR="0095569C">
          <w:t xml:space="preserve"> 16.65 [95%QI: 13.3, 21.18].</w:t>
        </w:r>
      </w:ins>
      <w:del w:id="22" w:author="James Steele" w:date="2024-10-01T15:46:00Z" w16du:dateUtc="2024-10-01T14:46:00Z">
        <w:r w:rsidR="00B251D1" w:rsidDel="0095569C">
          <w:rPr>
            <w:rFonts w:cstheme="minorHAnsi"/>
          </w:rPr>
          <w:delText>w</w:delText>
        </w:r>
        <w:r w:rsidR="00863B99" w:rsidRPr="006F0F82" w:rsidDel="0095569C">
          <w:rPr>
            <w:rFonts w:cstheme="minorHAnsi"/>
          </w:rPr>
          <w:delText>ithin-</w:delText>
        </w:r>
        <w:r w:rsidR="009C7E97" w:rsidDel="0095569C">
          <w:rPr>
            <w:rFonts w:cstheme="minorHAnsi"/>
          </w:rPr>
          <w:delText xml:space="preserve">day limits of agreement </w:delText>
        </w:r>
        <w:r w:rsidR="00B251D1" w:rsidDel="0095569C">
          <w:rPr>
            <w:rFonts w:cstheme="minorHAnsi"/>
          </w:rPr>
          <w:delText xml:space="preserve">were </w:delText>
        </w:r>
        <w:r w:rsidR="00D95A53" w:rsidDel="0095569C">
          <w:rPr>
            <w:rFonts w:cstheme="minorHAnsi"/>
          </w:rPr>
          <w:delText>CP</w:delText>
        </w:r>
        <w:r w:rsidR="001B7E16" w:rsidDel="0095569C">
          <w:rPr>
            <w:rFonts w:cstheme="minorHAnsi"/>
          </w:rPr>
          <w:delText xml:space="preserve"> </w:delText>
        </w:r>
        <w:r w:rsidR="001B7E16" w:rsidRPr="001B7E16" w:rsidDel="0095569C">
          <w:rPr>
            <w:rFonts w:cstheme="minorHAnsi"/>
          </w:rPr>
          <w:delText>±</w:delText>
        </w:r>
        <w:r w:rsidR="00B56FD4" w:rsidDel="0095569C">
          <w:rPr>
            <w:rFonts w:cstheme="minorHAnsi"/>
          </w:rPr>
          <w:delText>28.8</w:delText>
        </w:r>
        <w:r w:rsidR="001B7E16" w:rsidDel="0095569C">
          <w:rPr>
            <w:rFonts w:cstheme="minorHAnsi"/>
          </w:rPr>
          <w:delText xml:space="preserve">N, </w:delText>
        </w:r>
        <w:r w:rsidR="00D95A53" w:rsidDel="0095569C">
          <w:rPr>
            <w:rFonts w:cstheme="minorHAnsi"/>
          </w:rPr>
          <w:delText>LP</w:delText>
        </w:r>
        <w:r w:rsidR="001B7E16" w:rsidDel="0095569C">
          <w:rPr>
            <w:rFonts w:cstheme="minorHAnsi"/>
          </w:rPr>
          <w:delText xml:space="preserve"> </w:delText>
        </w:r>
        <w:r w:rsidR="001B7E16" w:rsidRPr="001B7E16" w:rsidDel="0095569C">
          <w:rPr>
            <w:rFonts w:cstheme="minorHAnsi"/>
          </w:rPr>
          <w:delText>±</w:delText>
        </w:r>
        <w:r w:rsidR="006B0365" w:rsidDel="0095569C">
          <w:rPr>
            <w:rFonts w:cstheme="minorHAnsi"/>
          </w:rPr>
          <w:delText>38.8</w:delText>
        </w:r>
        <w:r w:rsidR="0021629D" w:rsidDel="0095569C">
          <w:rPr>
            <w:rFonts w:cstheme="minorHAnsi"/>
          </w:rPr>
          <w:delText xml:space="preserve">N, and </w:delText>
        </w:r>
        <w:r w:rsidR="00D95A53" w:rsidDel="0095569C">
          <w:rPr>
            <w:rFonts w:cstheme="minorHAnsi"/>
          </w:rPr>
          <w:delText>SR</w:delText>
        </w:r>
        <w:r w:rsidR="0021629D" w:rsidDel="0095569C">
          <w:rPr>
            <w:rFonts w:cstheme="minorHAnsi"/>
          </w:rPr>
          <w:delText xml:space="preserve"> </w:delText>
        </w:r>
        <w:r w:rsidR="0021629D" w:rsidRPr="001B7E16" w:rsidDel="0095569C">
          <w:rPr>
            <w:rFonts w:cstheme="minorHAnsi"/>
          </w:rPr>
          <w:delText>±</w:delText>
        </w:r>
        <w:r w:rsidR="006B0365" w:rsidDel="0095569C">
          <w:rPr>
            <w:rFonts w:cstheme="minorHAnsi"/>
          </w:rPr>
          <w:delText>16.7</w:delText>
        </w:r>
      </w:del>
      <w:ins w:id="23" w:author="James Steele" w:date="2024-10-01T15:46:00Z" w16du:dateUtc="2024-10-01T14:46:00Z">
        <w:r w:rsidR="0095569C">
          <w:rPr>
            <w:rFonts w:cstheme="minorHAnsi"/>
          </w:rPr>
          <w:t>,</w:t>
        </w:r>
      </w:ins>
      <w:del w:id="24" w:author="James Steele" w:date="2024-10-01T15:46:00Z" w16du:dateUtc="2024-10-01T14:46:00Z">
        <w:r w:rsidR="009672AC" w:rsidDel="0095569C">
          <w:rPr>
            <w:rFonts w:cstheme="minorHAnsi"/>
          </w:rPr>
          <w:delText>,</w:delText>
        </w:r>
      </w:del>
      <w:r w:rsidR="009672AC">
        <w:rPr>
          <w:rFonts w:cstheme="minorHAnsi"/>
        </w:rPr>
        <w:t xml:space="preserve"> and </w:t>
      </w:r>
      <w:ins w:id="25" w:author="James Steele" w:date="2024-10-01T15:47:00Z" w16du:dateUtc="2024-10-01T14:47:00Z">
        <w:r w:rsidR="0095569C">
          <w:t xml:space="preserve">between-day limits of agreement with the mean for the </w:t>
        </w:r>
      </w:ins>
      <w:ins w:id="26" w:author="James Steele" w:date="2024-10-01T16:03:00Z" w16du:dateUtc="2024-10-01T15:03:00Z">
        <w:r w:rsidR="00780A48">
          <w:t>CP</w:t>
        </w:r>
      </w:ins>
      <w:ins w:id="27" w:author="James Steele" w:date="2024-10-01T15:47:00Z" w16du:dateUtc="2024-10-01T14:47:00Z">
        <w:r w:rsidR="0095569C">
          <w:t xml:space="preserve"> were </w:t>
        </w:r>
      </w:ins>
      <m:oMath>
        <m:r>
          <w:ins w:id="28" w:author="James Steele" w:date="2024-10-01T15:47:00Z" w16du:dateUtc="2024-10-01T14:47:00Z">
            <m:rPr>
              <m:sty m:val="p"/>
            </m:rPr>
            <w:rPr>
              <w:rFonts w:ascii="Cambria Math" w:hAnsi="Cambria Math"/>
            </w:rPr>
            <m:t>±</m:t>
          </w:ins>
        </m:r>
      </m:oMath>
      <w:ins w:id="29" w:author="James Steele" w:date="2024-10-01T15:47:00Z" w16du:dateUtc="2024-10-01T14:47:00Z">
        <w:r w:rsidR="0095569C">
          <w:t xml:space="preserve"> 34.06 [95%QI: 28.46, 41.4], for the </w:t>
        </w:r>
      </w:ins>
      <w:ins w:id="30" w:author="James Steele" w:date="2024-10-01T16:04:00Z" w16du:dateUtc="2024-10-01T15:04:00Z">
        <w:r w:rsidR="00780A48">
          <w:t>LP</w:t>
        </w:r>
      </w:ins>
      <w:ins w:id="31" w:author="James Steele" w:date="2024-10-01T15:47:00Z" w16du:dateUtc="2024-10-01T14:47:00Z">
        <w:r w:rsidR="0095569C">
          <w:t xml:space="preserve"> were </w:t>
        </w:r>
      </w:ins>
      <m:oMath>
        <m:r>
          <w:ins w:id="32" w:author="James Steele" w:date="2024-10-01T15:47:00Z" w16du:dateUtc="2024-10-01T14:47:00Z">
            <m:rPr>
              <m:sty m:val="p"/>
            </m:rPr>
            <w:rPr>
              <w:rFonts w:ascii="Cambria Math" w:hAnsi="Cambria Math"/>
            </w:rPr>
            <m:t>±</m:t>
          </w:ins>
        </m:r>
      </m:oMath>
      <w:ins w:id="33" w:author="James Steele" w:date="2024-10-01T15:47:00Z" w16du:dateUtc="2024-10-01T14:47:00Z">
        <w:r w:rsidR="0095569C">
          <w:t xml:space="preserve"> 50.46 [95%QI: 41.57, 62.43], and for the </w:t>
        </w:r>
      </w:ins>
      <w:ins w:id="34" w:author="James Steele" w:date="2024-10-01T16:04:00Z" w16du:dateUtc="2024-10-01T15:04:00Z">
        <w:r w:rsidR="00780A48">
          <w:t>SR</w:t>
        </w:r>
      </w:ins>
      <w:ins w:id="35" w:author="James Steele" w:date="2024-10-01T15:47:00Z" w16du:dateUtc="2024-10-01T14:47:00Z">
        <w:r w:rsidR="0095569C">
          <w:t xml:space="preserve"> were </w:t>
        </w:r>
      </w:ins>
      <m:oMath>
        <m:r>
          <w:ins w:id="36" w:author="James Steele" w:date="2024-10-01T15:47:00Z" w16du:dateUtc="2024-10-01T14:47:00Z">
            <m:rPr>
              <m:sty m:val="p"/>
            </m:rPr>
            <w:rPr>
              <w:rFonts w:ascii="Cambria Math" w:hAnsi="Cambria Math"/>
            </w:rPr>
            <m:t>±</m:t>
          </w:ins>
        </m:r>
      </m:oMath>
      <w:ins w:id="37" w:author="James Steele" w:date="2024-10-01T15:47:00Z" w16du:dateUtc="2024-10-01T14:47:00Z">
        <w:r w:rsidR="0095569C">
          <w:t xml:space="preserve"> 23.2 [95%QI: 19.04, 28.98]</w:t>
        </w:r>
      </w:ins>
      <w:del w:id="38" w:author="James Steele" w:date="2024-10-01T15:47:00Z" w16du:dateUtc="2024-10-01T14:47:00Z">
        <w:r w:rsidR="009672AC" w:rsidDel="0095569C">
          <w:rPr>
            <w:rFonts w:cstheme="minorHAnsi"/>
          </w:rPr>
          <w:delText xml:space="preserve">between day </w:delText>
        </w:r>
        <w:r w:rsidR="00B56FD4" w:rsidDel="0095569C">
          <w:rPr>
            <w:rFonts w:cstheme="minorHAnsi"/>
          </w:rPr>
          <w:delText xml:space="preserve">limits of agreement were </w:delText>
        </w:r>
        <w:r w:rsidR="00D95A53" w:rsidDel="0095569C">
          <w:rPr>
            <w:rFonts w:cstheme="minorHAnsi"/>
          </w:rPr>
          <w:delText>CP</w:delText>
        </w:r>
        <w:r w:rsidR="00B56FD4" w:rsidDel="0095569C">
          <w:rPr>
            <w:rFonts w:cstheme="minorHAnsi"/>
          </w:rPr>
          <w:delText xml:space="preserve"> </w:delText>
        </w:r>
        <w:r w:rsidR="00B56FD4" w:rsidRPr="001B7E16" w:rsidDel="0095569C">
          <w:rPr>
            <w:rFonts w:cstheme="minorHAnsi"/>
          </w:rPr>
          <w:delText>±34.</w:delText>
        </w:r>
        <w:r w:rsidR="00B56FD4" w:rsidDel="0095569C">
          <w:rPr>
            <w:rFonts w:cstheme="minorHAnsi"/>
          </w:rPr>
          <w:delText xml:space="preserve">1N, </w:delText>
        </w:r>
        <w:r w:rsidR="00D95A53" w:rsidDel="0095569C">
          <w:rPr>
            <w:rFonts w:cstheme="minorHAnsi"/>
          </w:rPr>
          <w:delText>LP</w:delText>
        </w:r>
        <w:r w:rsidR="00B56FD4" w:rsidDel="0095569C">
          <w:rPr>
            <w:rFonts w:cstheme="minorHAnsi"/>
          </w:rPr>
          <w:delText xml:space="preserve"> </w:delText>
        </w:r>
        <w:r w:rsidR="00B56FD4" w:rsidRPr="001B7E16" w:rsidDel="0095569C">
          <w:rPr>
            <w:rFonts w:cstheme="minorHAnsi"/>
          </w:rPr>
          <w:delText>±</w:delText>
        </w:r>
        <w:r w:rsidR="00B56FD4" w:rsidDel="0095569C">
          <w:rPr>
            <w:rFonts w:cstheme="minorHAnsi"/>
          </w:rPr>
          <w:delText xml:space="preserve">50.5N, and </w:delText>
        </w:r>
        <w:r w:rsidR="00D95A53" w:rsidDel="0095569C">
          <w:rPr>
            <w:rFonts w:cstheme="minorHAnsi"/>
          </w:rPr>
          <w:delText>SR</w:delText>
        </w:r>
        <w:r w:rsidR="00B56FD4" w:rsidDel="0095569C">
          <w:rPr>
            <w:rFonts w:cstheme="minorHAnsi"/>
          </w:rPr>
          <w:delText xml:space="preserve"> </w:delText>
        </w:r>
        <w:r w:rsidR="00B56FD4" w:rsidRPr="001B7E16" w:rsidDel="0095569C">
          <w:rPr>
            <w:rFonts w:cstheme="minorHAnsi"/>
          </w:rPr>
          <w:delText>±</w:delText>
        </w:r>
        <w:r w:rsidR="00B56FD4" w:rsidDel="0095569C">
          <w:rPr>
            <w:rFonts w:cstheme="minorHAnsi"/>
          </w:rPr>
          <w:delText>23.2</w:delText>
        </w:r>
      </w:del>
      <w:r w:rsidR="006B0365">
        <w:rPr>
          <w:rFonts w:cstheme="minorHAnsi"/>
        </w:rPr>
        <w:t xml:space="preserve">. Variance </w:t>
      </w:r>
      <w:r w:rsidR="00D0182F">
        <w:rPr>
          <w:rFonts w:cstheme="minorHAnsi"/>
        </w:rPr>
        <w:t xml:space="preserve">decomposition </w:t>
      </w:r>
      <w:del w:id="39" w:author="James Steele" w:date="2024-10-01T15:49:00Z" w16du:dateUtc="2024-10-01T14:49:00Z">
        <w:r w:rsidR="00D0182F" w:rsidDel="0095569C">
          <w:rPr>
            <w:rFonts w:cstheme="minorHAnsi"/>
          </w:rPr>
          <w:delText xml:space="preserve">values </w:delText>
        </w:r>
      </w:del>
      <w:ins w:id="40" w:author="James Steele" w:date="2024-10-01T15:49:00Z" w16du:dateUtc="2024-10-01T14:49:00Z">
        <w:r w:rsidR="0095569C">
          <w:rPr>
            <w:rFonts w:cstheme="minorHAnsi"/>
          </w:rPr>
          <w:t>ratios</w:t>
        </w:r>
        <w:r w:rsidR="0095569C">
          <w:rPr>
            <w:rFonts w:cstheme="minorHAnsi"/>
          </w:rPr>
          <w:t xml:space="preserve"> </w:t>
        </w:r>
      </w:ins>
      <w:r w:rsidR="00D0182F">
        <w:rPr>
          <w:rFonts w:cstheme="minorHAnsi"/>
        </w:rPr>
        <w:t>were</w:t>
      </w:r>
      <w:ins w:id="41" w:author="James Steele" w:date="2024-10-01T15:49:00Z" w16du:dateUtc="2024-10-01T14:49:00Z">
        <w:r w:rsidR="0095569C">
          <w:rPr>
            <w:rFonts w:cstheme="minorHAnsi"/>
          </w:rPr>
          <w:t xml:space="preserve"> </w:t>
        </w:r>
        <w:r w:rsidR="0095569C">
          <w:t>0.939 [95%QI: 0.895, 0.964]</w:t>
        </w:r>
        <w:r w:rsidR="0095569C">
          <w:t xml:space="preserve"> and </w:t>
        </w:r>
      </w:ins>
      <w:del w:id="42" w:author="James Steele" w:date="2024-10-01T15:49:00Z" w16du:dateUtc="2024-10-01T14:49:00Z">
        <w:r w:rsidR="00D0182F" w:rsidDel="0095569C">
          <w:rPr>
            <w:rFonts w:cstheme="minorHAnsi"/>
          </w:rPr>
          <w:delText xml:space="preserve"> </w:delText>
        </w:r>
      </w:del>
      <w:ins w:id="43" w:author="James Steele" w:date="2024-10-01T15:49:00Z" w16du:dateUtc="2024-10-01T14:49:00Z">
        <w:r w:rsidR="0095569C">
          <w:t xml:space="preserve">0.937 [95%QI: 0.893, 0.963] </w:t>
        </w:r>
        <w:r w:rsidR="0095569C">
          <w:t xml:space="preserve">for </w:t>
        </w:r>
      </w:ins>
      <w:ins w:id="44" w:author="James Steele" w:date="2024-10-01T16:03:00Z" w16du:dateUtc="2024-10-01T15:03:00Z">
        <w:r w:rsidR="00780A48">
          <w:t>CP</w:t>
        </w:r>
      </w:ins>
      <w:del w:id="45" w:author="James Steele" w:date="2024-10-01T15:49:00Z" w16du:dateUtc="2024-10-01T14:49:00Z">
        <w:r w:rsidR="00470856" w:rsidDel="0095569C">
          <w:rPr>
            <w:rFonts w:cstheme="minorHAnsi"/>
          </w:rPr>
          <w:delText>CP=0.939 and 0.937</w:delText>
        </w:r>
      </w:del>
      <w:r w:rsidR="00470856">
        <w:rPr>
          <w:rFonts w:cstheme="minorHAnsi"/>
        </w:rPr>
        <w:t xml:space="preserve">, </w:t>
      </w:r>
      <w:ins w:id="46" w:author="James Steele" w:date="2024-10-01T15:50:00Z" w16du:dateUtc="2024-10-01T14:50:00Z">
        <w:r w:rsidR="0095569C">
          <w:t>0.968 [95%QI: 0.944, 0.981]</w:t>
        </w:r>
        <w:r w:rsidR="0095569C">
          <w:t xml:space="preserve"> </w:t>
        </w:r>
      </w:ins>
      <w:del w:id="47" w:author="James Steele" w:date="2024-10-01T15:50:00Z" w16du:dateUtc="2024-10-01T14:50:00Z">
        <w:r w:rsidR="00470856" w:rsidDel="0095569C">
          <w:rPr>
            <w:rFonts w:cstheme="minorHAnsi"/>
          </w:rPr>
          <w:delText xml:space="preserve">LP=0.968 </w:delText>
        </w:r>
      </w:del>
      <w:r w:rsidR="00470856">
        <w:rPr>
          <w:rFonts w:cstheme="minorHAnsi"/>
        </w:rPr>
        <w:t xml:space="preserve">and </w:t>
      </w:r>
      <w:ins w:id="48" w:author="James Steele" w:date="2024-10-01T15:50:00Z" w16du:dateUtc="2024-10-01T14:50:00Z">
        <w:r w:rsidR="0095569C">
          <w:t xml:space="preserve">0.967 [95%QI: 0.942, 0.981] </w:t>
        </w:r>
        <w:r w:rsidR="0095569C">
          <w:t xml:space="preserve">for </w:t>
        </w:r>
      </w:ins>
      <w:ins w:id="49" w:author="James Steele" w:date="2024-10-01T16:04:00Z" w16du:dateUtc="2024-10-01T15:04:00Z">
        <w:r w:rsidR="00780A48">
          <w:t>LP</w:t>
        </w:r>
      </w:ins>
      <w:del w:id="50" w:author="James Steele" w:date="2024-10-01T15:50:00Z" w16du:dateUtc="2024-10-01T14:50:00Z">
        <w:r w:rsidR="00470856" w:rsidDel="0095569C">
          <w:rPr>
            <w:rFonts w:cstheme="minorHAnsi"/>
          </w:rPr>
          <w:delText>0.967</w:delText>
        </w:r>
      </w:del>
      <w:r w:rsidR="00470856">
        <w:rPr>
          <w:rFonts w:cstheme="minorHAnsi"/>
        </w:rPr>
        <w:t xml:space="preserve">, and </w:t>
      </w:r>
      <w:ins w:id="51" w:author="James Steele" w:date="2024-10-01T15:50:00Z" w16du:dateUtc="2024-10-01T14:50:00Z">
        <w:r w:rsidR="0095569C" w:rsidRPr="0095569C">
          <w:rPr>
            <w:rFonts w:cstheme="minorHAnsi"/>
          </w:rPr>
          <w:t>[95%QI: 0.947, 0.983</w:t>
        </w:r>
        <w:r w:rsidR="0095569C">
          <w:rPr>
            <w:rFonts w:cstheme="minorHAnsi"/>
          </w:rPr>
          <w:t xml:space="preserve">] </w:t>
        </w:r>
      </w:ins>
      <w:del w:id="52" w:author="James Steele" w:date="2024-10-01T15:50:00Z" w16du:dateUtc="2024-10-01T14:50:00Z">
        <w:r w:rsidR="00470856" w:rsidDel="0095569C">
          <w:rPr>
            <w:rFonts w:cstheme="minorHAnsi"/>
          </w:rPr>
          <w:delText xml:space="preserve">SR=0.970 </w:delText>
        </w:r>
      </w:del>
      <w:r w:rsidR="00470856">
        <w:rPr>
          <w:rFonts w:cstheme="minorHAnsi"/>
        </w:rPr>
        <w:t xml:space="preserve">and </w:t>
      </w:r>
      <w:ins w:id="53" w:author="James Steele" w:date="2024-10-01T15:50:00Z" w16du:dateUtc="2024-10-01T14:50:00Z">
        <w:r w:rsidR="0095569C">
          <w:t xml:space="preserve">0.969 [95%QI: 0.946, 0.982] </w:t>
        </w:r>
        <w:r w:rsidR="0095569C">
          <w:t xml:space="preserve"> for </w:t>
        </w:r>
      </w:ins>
      <w:ins w:id="54" w:author="James Steele" w:date="2024-10-01T15:59:00Z" w16du:dateUtc="2024-10-01T14:59:00Z">
        <w:r w:rsidR="00780A48">
          <w:t xml:space="preserve">the </w:t>
        </w:r>
      </w:ins>
      <w:ins w:id="55" w:author="James Steele" w:date="2024-10-01T16:04:00Z" w16du:dateUtc="2024-10-01T15:04:00Z">
        <w:r w:rsidR="00780A48">
          <w:t>SR</w:t>
        </w:r>
      </w:ins>
      <w:ins w:id="56" w:author="James Steele" w:date="2024-10-01T15:51:00Z" w16du:dateUtc="2024-10-01T14:51:00Z">
        <w:r w:rsidR="0095569C">
          <w:t xml:space="preserve">, </w:t>
        </w:r>
      </w:ins>
      <w:del w:id="57" w:author="James Steele" w:date="2024-10-01T15:50:00Z" w16du:dateUtc="2024-10-01T14:50:00Z">
        <w:r w:rsidR="00470856" w:rsidDel="0095569C">
          <w:rPr>
            <w:rFonts w:cstheme="minorHAnsi"/>
          </w:rPr>
          <w:delText>0.969</w:delText>
        </w:r>
        <w:r w:rsidR="004669B2" w:rsidDel="0095569C">
          <w:rPr>
            <w:rFonts w:cstheme="minorHAnsi"/>
          </w:rPr>
          <w:delText xml:space="preserve"> </w:delText>
        </w:r>
      </w:del>
      <w:r w:rsidR="004669B2">
        <w:rPr>
          <w:rFonts w:cstheme="minorHAnsi"/>
        </w:rPr>
        <w:t xml:space="preserve">for within- and between-day, respectively. </w:t>
      </w:r>
      <w:r w:rsidR="00823021">
        <w:rPr>
          <w:rFonts w:cstheme="minorHAnsi"/>
        </w:rPr>
        <w:t>For isokinetic testing, between day</w:t>
      </w:r>
      <w:r w:rsidR="00470856">
        <w:rPr>
          <w:rFonts w:cstheme="minorHAnsi"/>
        </w:rPr>
        <w:t xml:space="preserve"> </w:t>
      </w:r>
      <w:r w:rsidR="00823021">
        <w:rPr>
          <w:rFonts w:cstheme="minorHAnsi"/>
        </w:rPr>
        <w:t xml:space="preserve">limits of agreement </w:t>
      </w:r>
      <w:r w:rsidR="005E18F6">
        <w:rPr>
          <w:rFonts w:cstheme="minorHAnsi"/>
        </w:rPr>
        <w:t xml:space="preserve">for </w:t>
      </w:r>
      <w:ins w:id="58" w:author="James Steele" w:date="2024-10-01T15:51:00Z" w16du:dateUtc="2024-10-01T14:51:00Z">
        <w:r w:rsidR="0095569C">
          <w:t xml:space="preserve">concentric muscle actions for the </w:t>
        </w:r>
      </w:ins>
      <w:ins w:id="59" w:author="James Steele" w:date="2024-10-01T16:03:00Z" w16du:dateUtc="2024-10-01T15:03:00Z">
        <w:r w:rsidR="00780A48">
          <w:t>CP</w:t>
        </w:r>
      </w:ins>
      <w:ins w:id="60" w:author="James Steele" w:date="2024-10-01T15:51:00Z" w16du:dateUtc="2024-10-01T14:51:00Z">
        <w:r w:rsidR="0095569C">
          <w:t xml:space="preserve"> were </w:t>
        </w:r>
      </w:ins>
      <m:oMath>
        <m:r>
          <w:ins w:id="61" w:author="James Steele" w:date="2024-10-01T15:51:00Z" w16du:dateUtc="2024-10-01T14:51:00Z">
            <m:rPr>
              <m:sty m:val="p"/>
            </m:rPr>
            <w:rPr>
              <w:rFonts w:ascii="Cambria Math" w:hAnsi="Cambria Math"/>
            </w:rPr>
            <m:t>±</m:t>
          </w:ins>
        </m:r>
      </m:oMath>
      <w:ins w:id="62" w:author="James Steele" w:date="2024-10-01T15:51:00Z" w16du:dateUtc="2024-10-01T14:51:00Z">
        <w:r w:rsidR="0095569C">
          <w:t xml:space="preserve"> 25.73 [95%QI: 17.94, 37.67], for the </w:t>
        </w:r>
      </w:ins>
      <w:ins w:id="63" w:author="James Steele" w:date="2024-10-01T16:04:00Z" w16du:dateUtc="2024-10-01T15:04:00Z">
        <w:r w:rsidR="00780A48">
          <w:t>LP</w:t>
        </w:r>
      </w:ins>
      <w:ins w:id="64" w:author="James Steele" w:date="2024-10-01T15:51:00Z" w16du:dateUtc="2024-10-01T14:51:00Z">
        <w:r w:rsidR="0095569C">
          <w:t xml:space="preserve"> were </w:t>
        </w:r>
      </w:ins>
      <m:oMath>
        <m:r>
          <w:ins w:id="65" w:author="James Steele" w:date="2024-10-01T15:51:00Z" w16du:dateUtc="2024-10-01T14:51:00Z">
            <m:rPr>
              <m:sty m:val="p"/>
            </m:rPr>
            <w:rPr>
              <w:rFonts w:ascii="Cambria Math" w:hAnsi="Cambria Math"/>
            </w:rPr>
            <m:t>±</m:t>
          </w:ins>
        </m:r>
      </m:oMath>
      <w:ins w:id="66" w:author="James Steele" w:date="2024-10-01T15:51:00Z" w16du:dateUtc="2024-10-01T14:51:00Z">
        <w:r w:rsidR="0095569C">
          <w:t xml:space="preserve"> 74.24 [95%QI: 55.11, 100.1], and for the </w:t>
        </w:r>
      </w:ins>
      <w:ins w:id="67" w:author="James Steele" w:date="2024-10-01T16:04:00Z" w16du:dateUtc="2024-10-01T15:04:00Z">
        <w:r w:rsidR="00780A48">
          <w:t>SR</w:t>
        </w:r>
      </w:ins>
      <w:ins w:id="68" w:author="James Steele" w:date="2024-10-01T15:51:00Z" w16du:dateUtc="2024-10-01T14:51:00Z">
        <w:r w:rsidR="0095569C">
          <w:t xml:space="preserve"> were </w:t>
        </w:r>
      </w:ins>
      <m:oMath>
        <m:r>
          <w:ins w:id="69" w:author="James Steele" w:date="2024-10-01T15:51:00Z" w16du:dateUtc="2024-10-01T14:51:00Z">
            <m:rPr>
              <m:sty m:val="p"/>
            </m:rPr>
            <w:rPr>
              <w:rFonts w:ascii="Cambria Math" w:hAnsi="Cambria Math"/>
            </w:rPr>
            <m:t>±</m:t>
          </w:ins>
        </m:r>
      </m:oMath>
      <w:ins w:id="70" w:author="James Steele" w:date="2024-10-01T15:51:00Z" w16du:dateUtc="2024-10-01T14:51:00Z">
        <w:r w:rsidR="0095569C">
          <w:t xml:space="preserve"> 17.87 [95%QI: 12.08, 26.91]</w:t>
        </w:r>
      </w:ins>
      <w:del w:id="71" w:author="James Steele" w:date="2024-10-01T15:51:00Z" w16du:dateUtc="2024-10-01T14:51:00Z">
        <w:r w:rsidR="005E18F6" w:rsidDel="0095569C">
          <w:rPr>
            <w:rFonts w:cstheme="minorHAnsi"/>
          </w:rPr>
          <w:delText xml:space="preserve">concentric muscle actions </w:delText>
        </w:r>
        <w:r w:rsidR="00823021" w:rsidDel="0095569C">
          <w:rPr>
            <w:rFonts w:cstheme="minorHAnsi"/>
          </w:rPr>
          <w:delText xml:space="preserve">were </w:delText>
        </w:r>
        <w:r w:rsidR="005E18F6" w:rsidDel="0095569C">
          <w:rPr>
            <w:rFonts w:cstheme="minorHAnsi"/>
          </w:rPr>
          <w:delText xml:space="preserve">CP </w:delText>
        </w:r>
        <w:r w:rsidR="005E18F6" w:rsidRPr="001B7E16" w:rsidDel="0095569C">
          <w:rPr>
            <w:rFonts w:cstheme="minorHAnsi"/>
          </w:rPr>
          <w:delText>±</w:delText>
        </w:r>
        <w:r w:rsidR="00DA2F25" w:rsidDel="0095569C">
          <w:delText xml:space="preserve">25.7, LP </w:delText>
        </w:r>
        <w:r w:rsidR="00191830" w:rsidRPr="001B7E16" w:rsidDel="0095569C">
          <w:rPr>
            <w:rFonts w:cstheme="minorHAnsi"/>
          </w:rPr>
          <w:delText>±</w:delText>
        </w:r>
        <w:r w:rsidR="00191830" w:rsidDel="0095569C">
          <w:delText xml:space="preserve">74.2, and SR </w:delText>
        </w:r>
        <w:r w:rsidR="00191830" w:rsidRPr="001B7E16" w:rsidDel="0095569C">
          <w:rPr>
            <w:rFonts w:cstheme="minorHAnsi"/>
          </w:rPr>
          <w:delText>±</w:delText>
        </w:r>
        <w:r w:rsidR="00CB5637" w:rsidDel="0095569C">
          <w:delText>17.9</w:delText>
        </w:r>
      </w:del>
      <w:r w:rsidR="00CB5637">
        <w:t xml:space="preserve">, and </w:t>
      </w:r>
      <w:ins w:id="72" w:author="James Steele" w:date="2024-10-01T15:51:00Z" w16du:dateUtc="2024-10-01T14:51:00Z">
        <w:r w:rsidR="0095569C">
          <w:t xml:space="preserve">for </w:t>
        </w:r>
      </w:ins>
      <w:r w:rsidR="00CB5637">
        <w:t xml:space="preserve">eccentric muscle actions </w:t>
      </w:r>
      <w:del w:id="73" w:author="James Steele" w:date="2024-10-01T16:00:00Z" w16du:dateUtc="2024-10-01T15:00:00Z">
        <w:r w:rsidR="00CB5637" w:rsidDel="00780A48">
          <w:delText xml:space="preserve">were </w:delText>
        </w:r>
      </w:del>
      <w:ins w:id="74" w:author="James Steele" w:date="2024-10-01T15:52:00Z" w16du:dateUtc="2024-10-01T14:52:00Z">
        <w:r w:rsidR="0095569C">
          <w:t xml:space="preserve">for the </w:t>
        </w:r>
      </w:ins>
      <w:ins w:id="75" w:author="James Steele" w:date="2024-10-01T16:03:00Z" w16du:dateUtc="2024-10-01T15:03:00Z">
        <w:r w:rsidR="00780A48">
          <w:t>CP</w:t>
        </w:r>
      </w:ins>
      <w:ins w:id="76" w:author="James Steele" w:date="2024-10-01T15:52:00Z" w16du:dateUtc="2024-10-01T14:52:00Z">
        <w:r w:rsidR="0095569C">
          <w:t xml:space="preserve"> were </w:t>
        </w:r>
      </w:ins>
      <m:oMath>
        <m:r>
          <w:ins w:id="77" w:author="James Steele" w:date="2024-10-01T15:52:00Z" w16du:dateUtc="2024-10-01T14:52:00Z">
            <m:rPr>
              <m:sty m:val="p"/>
            </m:rPr>
            <w:rPr>
              <w:rFonts w:ascii="Cambria Math" w:hAnsi="Cambria Math"/>
            </w:rPr>
            <m:t>±</m:t>
          </w:ins>
        </m:r>
      </m:oMath>
      <w:ins w:id="78" w:author="James Steele" w:date="2024-10-01T15:52:00Z" w16du:dateUtc="2024-10-01T14:52:00Z">
        <w:r w:rsidR="0095569C">
          <w:t xml:space="preserve"> 37.42 [95%QI: 25.82, 55.54], for the </w:t>
        </w:r>
      </w:ins>
      <w:ins w:id="79" w:author="James Steele" w:date="2024-10-01T16:04:00Z" w16du:dateUtc="2024-10-01T15:04:00Z">
        <w:r w:rsidR="00780A48">
          <w:t>LP</w:t>
        </w:r>
      </w:ins>
      <w:ins w:id="80" w:author="James Steele" w:date="2024-10-01T15:52:00Z" w16du:dateUtc="2024-10-01T14:52:00Z">
        <w:r w:rsidR="0095569C">
          <w:t xml:space="preserve"> </w:t>
        </w:r>
        <w:r w:rsidR="0095569C">
          <w:t xml:space="preserve">were </w:t>
        </w:r>
      </w:ins>
      <m:oMath>
        <m:r>
          <w:ins w:id="81" w:author="James Steele" w:date="2024-10-01T15:52:00Z" w16du:dateUtc="2024-10-01T14:52:00Z">
            <m:rPr>
              <m:sty m:val="p"/>
            </m:rPr>
            <w:rPr>
              <w:rFonts w:ascii="Cambria Math" w:hAnsi="Cambria Math"/>
            </w:rPr>
            <m:t>±</m:t>
          </w:ins>
        </m:r>
      </m:oMath>
      <w:ins w:id="82" w:author="James Steele" w:date="2024-10-01T15:52:00Z" w16du:dateUtc="2024-10-01T14:52:00Z">
        <w:r w:rsidR="0095569C">
          <w:t xml:space="preserve"> 119.25 [95%QI: 85.73, 168.24], and for the </w:t>
        </w:r>
      </w:ins>
      <w:ins w:id="83" w:author="James Steele" w:date="2024-10-01T16:04:00Z" w16du:dateUtc="2024-10-01T15:04:00Z">
        <w:r w:rsidR="00780A48">
          <w:t>SR</w:t>
        </w:r>
      </w:ins>
      <w:ins w:id="84" w:author="James Steele" w:date="2024-10-01T15:52:00Z" w16du:dateUtc="2024-10-01T14:52:00Z">
        <w:r w:rsidR="0095569C">
          <w:t xml:space="preserve"> were </w:t>
        </w:r>
      </w:ins>
      <m:oMath>
        <m:r>
          <w:ins w:id="85" w:author="James Steele" w:date="2024-10-01T15:52:00Z" w16du:dateUtc="2024-10-01T14:52:00Z">
            <m:rPr>
              <m:sty m:val="p"/>
            </m:rPr>
            <w:rPr>
              <w:rFonts w:ascii="Cambria Math" w:hAnsi="Cambria Math"/>
            </w:rPr>
            <m:t>±</m:t>
          </w:ins>
        </m:r>
      </m:oMath>
      <w:ins w:id="86" w:author="James Steele" w:date="2024-10-01T15:52:00Z" w16du:dateUtc="2024-10-01T14:52:00Z">
        <w:r w:rsidR="0095569C">
          <w:t xml:space="preserve"> 28.55 [95%QI: 19.88, 41.77]</w:t>
        </w:r>
      </w:ins>
      <w:del w:id="87" w:author="James Steele" w:date="2024-10-01T15:52:00Z" w16du:dateUtc="2024-10-01T14:52:00Z">
        <w:r w:rsidR="006962AA" w:rsidDel="0095569C">
          <w:rPr>
            <w:rFonts w:cstheme="minorHAnsi"/>
          </w:rPr>
          <w:delText xml:space="preserve">CP </w:delText>
        </w:r>
        <w:r w:rsidR="006962AA" w:rsidRPr="001B7E16" w:rsidDel="0095569C">
          <w:rPr>
            <w:rFonts w:cstheme="minorHAnsi"/>
          </w:rPr>
          <w:delText>±</w:delText>
        </w:r>
        <w:r w:rsidR="006962AA" w:rsidDel="0095569C">
          <w:delText xml:space="preserve">37.4, LP </w:delText>
        </w:r>
        <w:r w:rsidR="006962AA" w:rsidRPr="001B7E16" w:rsidDel="0095569C">
          <w:rPr>
            <w:rFonts w:cstheme="minorHAnsi"/>
          </w:rPr>
          <w:delText>±</w:delText>
        </w:r>
        <w:r w:rsidR="00793CED" w:rsidDel="0095569C">
          <w:delText>119.3</w:delText>
        </w:r>
        <w:r w:rsidR="006962AA" w:rsidDel="0095569C">
          <w:delText xml:space="preserve">, and SR </w:delText>
        </w:r>
        <w:r w:rsidR="006962AA" w:rsidRPr="001B7E16" w:rsidDel="0095569C">
          <w:rPr>
            <w:rFonts w:cstheme="minorHAnsi"/>
          </w:rPr>
          <w:delText>±</w:delText>
        </w:r>
        <w:r w:rsidR="00793CED" w:rsidDel="0095569C">
          <w:delText>28.6</w:delText>
        </w:r>
      </w:del>
      <w:r w:rsidR="00793CED">
        <w:t xml:space="preserve">. </w:t>
      </w:r>
      <w:r w:rsidR="00793CED">
        <w:rPr>
          <w:rFonts w:cstheme="minorHAnsi"/>
        </w:rPr>
        <w:t xml:space="preserve">Variance decomposition </w:t>
      </w:r>
      <w:del w:id="88" w:author="James Steele" w:date="2024-10-01T16:00:00Z" w16du:dateUtc="2024-10-01T15:00:00Z">
        <w:r w:rsidR="00793CED" w:rsidDel="00780A48">
          <w:rPr>
            <w:rFonts w:cstheme="minorHAnsi"/>
          </w:rPr>
          <w:delText xml:space="preserve">values </w:delText>
        </w:r>
      </w:del>
      <w:ins w:id="89" w:author="James Steele" w:date="2024-10-01T16:00:00Z" w16du:dateUtc="2024-10-01T15:00:00Z">
        <w:r w:rsidR="00780A48">
          <w:rPr>
            <w:rFonts w:cstheme="minorHAnsi"/>
          </w:rPr>
          <w:t>rat</w:t>
        </w:r>
      </w:ins>
      <w:ins w:id="90" w:author="James Steele" w:date="2024-10-01T16:01:00Z" w16du:dateUtc="2024-10-01T15:01:00Z">
        <w:r w:rsidR="00780A48">
          <w:rPr>
            <w:rFonts w:cstheme="minorHAnsi"/>
          </w:rPr>
          <w:t>ios</w:t>
        </w:r>
      </w:ins>
      <w:ins w:id="91" w:author="James Steele" w:date="2024-10-01T16:00:00Z" w16du:dateUtc="2024-10-01T15:00:00Z">
        <w:r w:rsidR="00780A48">
          <w:rPr>
            <w:rFonts w:cstheme="minorHAnsi"/>
          </w:rPr>
          <w:t xml:space="preserve"> </w:t>
        </w:r>
      </w:ins>
      <w:r w:rsidR="00793CED">
        <w:rPr>
          <w:rFonts w:cstheme="minorHAnsi"/>
        </w:rPr>
        <w:t xml:space="preserve">were </w:t>
      </w:r>
      <w:ins w:id="92" w:author="James Steele" w:date="2024-10-01T16:02:00Z" w16du:dateUtc="2024-10-01T15:02:00Z">
        <w:r w:rsidR="00780A48">
          <w:t>0.954 [95%QI: 0.89, 0.984]</w:t>
        </w:r>
        <w:r w:rsidR="00780A48">
          <w:t xml:space="preserve"> and </w:t>
        </w:r>
        <w:r w:rsidR="00780A48">
          <w:t>0.931 [95%QI: 0.828, 0.977]</w:t>
        </w:r>
        <w:r w:rsidR="00780A48">
          <w:t xml:space="preserve"> for </w:t>
        </w:r>
      </w:ins>
      <w:ins w:id="93" w:author="James Steele" w:date="2024-10-01T16:03:00Z" w16du:dateUtc="2024-10-01T15:03:00Z">
        <w:r w:rsidR="00780A48">
          <w:t>CP</w:t>
        </w:r>
      </w:ins>
      <w:del w:id="94" w:author="James Steele" w:date="2024-10-01T16:02:00Z" w16du:dateUtc="2024-10-01T15:02:00Z">
        <w:r w:rsidR="00793CED" w:rsidDel="00780A48">
          <w:rPr>
            <w:rFonts w:cstheme="minorHAnsi"/>
          </w:rPr>
          <w:delText>CP=0.954 and 0.93</w:delText>
        </w:r>
        <w:r w:rsidR="005E2188" w:rsidDel="00780A48">
          <w:rPr>
            <w:rFonts w:cstheme="minorHAnsi"/>
          </w:rPr>
          <w:delText>1</w:delText>
        </w:r>
      </w:del>
      <w:r w:rsidR="00793CED">
        <w:rPr>
          <w:rFonts w:cstheme="minorHAnsi"/>
        </w:rPr>
        <w:t xml:space="preserve">, </w:t>
      </w:r>
      <w:ins w:id="95" w:author="James Steele" w:date="2024-10-01T16:02:00Z" w16du:dateUtc="2024-10-01T15:02:00Z">
        <w:r w:rsidR="00780A48">
          <w:t>0.912 [95%QI: 0.797, 0.968]</w:t>
        </w:r>
        <w:r w:rsidR="00780A48">
          <w:t xml:space="preserve"> </w:t>
        </w:r>
      </w:ins>
      <w:del w:id="96" w:author="James Steele" w:date="2024-10-01T16:02:00Z" w16du:dateUtc="2024-10-01T15:02:00Z">
        <w:r w:rsidR="00793CED" w:rsidDel="00780A48">
          <w:rPr>
            <w:rFonts w:cstheme="minorHAnsi"/>
          </w:rPr>
          <w:delText>LP=0.9</w:delText>
        </w:r>
        <w:r w:rsidR="005E2188" w:rsidDel="00780A48">
          <w:rPr>
            <w:rFonts w:cstheme="minorHAnsi"/>
          </w:rPr>
          <w:delText>12</w:delText>
        </w:r>
        <w:r w:rsidR="00793CED" w:rsidDel="00780A48">
          <w:rPr>
            <w:rFonts w:cstheme="minorHAnsi"/>
          </w:rPr>
          <w:delText xml:space="preserve"> </w:delText>
        </w:r>
      </w:del>
      <w:r w:rsidR="00793CED">
        <w:rPr>
          <w:rFonts w:cstheme="minorHAnsi"/>
        </w:rPr>
        <w:t xml:space="preserve">and </w:t>
      </w:r>
      <w:ins w:id="97" w:author="James Steele" w:date="2024-10-01T16:02:00Z" w16du:dateUtc="2024-10-01T15:02:00Z">
        <w:r w:rsidR="00780A48">
          <w:t>0.855 [95%QI: 0.652, 0.95]</w:t>
        </w:r>
        <w:r w:rsidR="00780A48">
          <w:t xml:space="preserve"> for </w:t>
        </w:r>
      </w:ins>
      <w:ins w:id="98" w:author="James Steele" w:date="2024-10-01T16:04:00Z" w16du:dateUtc="2024-10-01T15:04:00Z">
        <w:r w:rsidR="00780A48">
          <w:t>LP</w:t>
        </w:r>
      </w:ins>
      <w:del w:id="99" w:author="James Steele" w:date="2024-10-01T16:02:00Z" w16du:dateUtc="2024-10-01T15:02:00Z">
        <w:r w:rsidR="00793CED" w:rsidDel="00780A48">
          <w:rPr>
            <w:rFonts w:cstheme="minorHAnsi"/>
          </w:rPr>
          <w:delText>0.</w:delText>
        </w:r>
        <w:r w:rsidR="005E2188" w:rsidDel="00780A48">
          <w:rPr>
            <w:rFonts w:cstheme="minorHAnsi"/>
          </w:rPr>
          <w:delText>855</w:delText>
        </w:r>
      </w:del>
      <w:r w:rsidR="00793CED">
        <w:rPr>
          <w:rFonts w:cstheme="minorHAnsi"/>
        </w:rPr>
        <w:t xml:space="preserve">, and </w:t>
      </w:r>
      <w:ins w:id="100" w:author="James Steele" w:date="2024-10-01T16:03:00Z" w16du:dateUtc="2024-10-01T15:03:00Z">
        <w:r w:rsidR="00780A48">
          <w:t>0.971 [95%QI: 0.927, 0.991]</w:t>
        </w:r>
        <w:r w:rsidR="00780A48">
          <w:t xml:space="preserve"> </w:t>
        </w:r>
      </w:ins>
      <w:del w:id="101" w:author="James Steele" w:date="2024-10-01T16:03:00Z" w16du:dateUtc="2024-10-01T15:03:00Z">
        <w:r w:rsidR="00793CED" w:rsidDel="00780A48">
          <w:rPr>
            <w:rFonts w:cstheme="minorHAnsi"/>
          </w:rPr>
          <w:delText>SR=0.97</w:delText>
        </w:r>
        <w:r w:rsidR="005E2188" w:rsidDel="00780A48">
          <w:rPr>
            <w:rFonts w:cstheme="minorHAnsi"/>
          </w:rPr>
          <w:delText>1</w:delText>
        </w:r>
        <w:r w:rsidR="00793CED" w:rsidDel="00780A48">
          <w:rPr>
            <w:rFonts w:cstheme="minorHAnsi"/>
          </w:rPr>
          <w:delText xml:space="preserve"> </w:delText>
        </w:r>
      </w:del>
      <w:r w:rsidR="00793CED">
        <w:rPr>
          <w:rFonts w:cstheme="minorHAnsi"/>
        </w:rPr>
        <w:t xml:space="preserve">and </w:t>
      </w:r>
      <w:ins w:id="102" w:author="James Steele" w:date="2024-10-01T16:03:00Z" w16du:dateUtc="2024-10-01T15:03:00Z">
        <w:r w:rsidR="00780A48">
          <w:t>0.937 [95%QI: 0.851, 0.978]</w:t>
        </w:r>
        <w:r w:rsidR="00780A48">
          <w:t xml:space="preserve"> for the </w:t>
        </w:r>
      </w:ins>
      <w:ins w:id="103" w:author="James Steele" w:date="2024-10-01T16:04:00Z" w16du:dateUtc="2024-10-01T15:04:00Z">
        <w:r w:rsidR="00780A48">
          <w:t>SR</w:t>
        </w:r>
      </w:ins>
      <w:del w:id="104" w:author="James Steele" w:date="2024-10-01T16:03:00Z" w16du:dateUtc="2024-10-01T15:03:00Z">
        <w:r w:rsidR="00793CED" w:rsidDel="00780A48">
          <w:rPr>
            <w:rFonts w:cstheme="minorHAnsi"/>
          </w:rPr>
          <w:delText>0.9</w:delText>
        </w:r>
        <w:r w:rsidR="005E2188" w:rsidDel="00780A48">
          <w:rPr>
            <w:rFonts w:cstheme="minorHAnsi"/>
          </w:rPr>
          <w:delText>37</w:delText>
        </w:r>
      </w:del>
      <w:r w:rsidR="00C42ED7">
        <w:rPr>
          <w:rFonts w:cstheme="minorHAnsi"/>
        </w:rPr>
        <w:t xml:space="preserve">, for concentric and eccentric muscle actions respectively. </w:t>
      </w:r>
      <w:r w:rsidR="00023930">
        <w:rPr>
          <w:rFonts w:cstheme="minorHAnsi"/>
        </w:rPr>
        <w:t xml:space="preserve">In summary, these data </w:t>
      </w:r>
      <w:r w:rsidR="00CF17F2">
        <w:rPr>
          <w:rFonts w:cstheme="minorHAnsi"/>
        </w:rPr>
        <w:t xml:space="preserve">suggest good agreement and excellent reliability for multi-joint isometric and isokinetic </w:t>
      </w:r>
      <w:r w:rsidR="00C75E40">
        <w:rPr>
          <w:rFonts w:cstheme="minorHAnsi"/>
        </w:rPr>
        <w:t>force measurement</w:t>
      </w:r>
      <w:r w:rsidR="00CF17F2">
        <w:rPr>
          <w:rFonts w:cstheme="minorHAnsi"/>
        </w:rPr>
        <w:t xml:space="preserve">. </w:t>
      </w:r>
    </w:p>
    <w:p w14:paraId="49AAB01B" w14:textId="6651B7B3" w:rsidR="00D144FD" w:rsidRDefault="00D144FD" w:rsidP="00F526F8">
      <w:pPr>
        <w:spacing w:line="360" w:lineRule="auto"/>
        <w:jc w:val="both"/>
        <w:rPr>
          <w:rFonts w:cstheme="minorHAnsi"/>
        </w:rPr>
      </w:pPr>
      <w:r>
        <w:rPr>
          <w:rFonts w:cstheme="minorHAnsi"/>
        </w:rPr>
        <w:t>Words</w:t>
      </w:r>
      <w:r w:rsidR="000072A0">
        <w:rPr>
          <w:rFonts w:cstheme="minorHAnsi"/>
        </w:rPr>
        <w:t>, abstract</w:t>
      </w:r>
      <w:r>
        <w:rPr>
          <w:rFonts w:cstheme="minorHAnsi"/>
        </w:rPr>
        <w:t xml:space="preserve">: </w:t>
      </w:r>
      <w:del w:id="105" w:author="James Steele" w:date="2024-10-01T16:08:00Z" w16du:dateUtc="2024-10-01T15:08:00Z">
        <w:r w:rsidR="002005DC" w:rsidDel="009D3744">
          <w:rPr>
            <w:rFonts w:cstheme="minorHAnsi"/>
          </w:rPr>
          <w:delText>23</w:delText>
        </w:r>
        <w:r w:rsidR="00F57809" w:rsidDel="009D3744">
          <w:rPr>
            <w:rFonts w:cstheme="minorHAnsi"/>
          </w:rPr>
          <w:delText>7</w:delText>
        </w:r>
      </w:del>
      <w:ins w:id="106" w:author="James Steele" w:date="2024-10-01T16:08:00Z" w16du:dateUtc="2024-10-01T15:08:00Z">
        <w:r w:rsidR="009D3744">
          <w:rPr>
            <w:rFonts w:cstheme="minorHAnsi"/>
          </w:rPr>
          <w:t>363</w:t>
        </w:r>
      </w:ins>
    </w:p>
    <w:p w14:paraId="52741B30" w14:textId="01865E14" w:rsidR="00D144FD" w:rsidRDefault="000072A0" w:rsidP="00F526F8">
      <w:pPr>
        <w:spacing w:line="360" w:lineRule="auto"/>
        <w:jc w:val="both"/>
        <w:rPr>
          <w:rFonts w:cstheme="minorHAnsi"/>
        </w:rPr>
      </w:pPr>
      <w:r>
        <w:rPr>
          <w:rFonts w:cstheme="minorHAnsi"/>
        </w:rPr>
        <w:lastRenderedPageBreak/>
        <w:t>Words, main text: 5186</w:t>
      </w:r>
    </w:p>
    <w:p w14:paraId="4B37DA05" w14:textId="41631D71" w:rsidR="00AC0A35" w:rsidRDefault="00D144FD" w:rsidP="00F526F8">
      <w:pPr>
        <w:spacing w:line="360" w:lineRule="auto"/>
        <w:jc w:val="both"/>
        <w:rPr>
          <w:rFonts w:cstheme="minorHAnsi"/>
        </w:rPr>
      </w:pPr>
      <w:r>
        <w:rPr>
          <w:rFonts w:cstheme="minorHAnsi"/>
        </w:rPr>
        <w:t>Keywords:</w:t>
      </w:r>
      <w:r w:rsidR="002005DC">
        <w:rPr>
          <w:rFonts w:cstheme="minorHAnsi"/>
        </w:rPr>
        <w:t xml:space="preserve"> </w:t>
      </w:r>
      <w:r w:rsidR="00414973">
        <w:rPr>
          <w:rFonts w:cstheme="minorHAnsi"/>
        </w:rPr>
        <w:t xml:space="preserve">force, </w:t>
      </w:r>
      <w:r w:rsidR="000E2D40">
        <w:rPr>
          <w:rFonts w:cstheme="minorHAnsi"/>
        </w:rPr>
        <w:t>chest press, leg press, seated</w:t>
      </w:r>
      <w:r w:rsidR="00384E0D">
        <w:rPr>
          <w:rFonts w:cstheme="minorHAnsi"/>
        </w:rPr>
        <w:t xml:space="preserve"> row, </w:t>
      </w:r>
    </w:p>
    <w:p w14:paraId="2D83CBF3" w14:textId="77777777" w:rsidR="00D144FD" w:rsidRPr="006F0F82" w:rsidRDefault="00D144FD" w:rsidP="00F526F8">
      <w:pPr>
        <w:spacing w:line="360" w:lineRule="auto"/>
        <w:jc w:val="both"/>
        <w:rPr>
          <w:rFonts w:cstheme="minorHAnsi"/>
        </w:rPr>
      </w:pPr>
    </w:p>
    <w:p w14:paraId="62F7F074" w14:textId="77777777" w:rsidR="00AC0A35" w:rsidRPr="006F0F82" w:rsidRDefault="00AC0A35" w:rsidP="00F526F8">
      <w:pPr>
        <w:spacing w:line="360" w:lineRule="auto"/>
        <w:jc w:val="both"/>
        <w:rPr>
          <w:rFonts w:cstheme="minorHAnsi"/>
        </w:rPr>
      </w:pPr>
    </w:p>
    <w:p w14:paraId="05EE5DE6" w14:textId="77777777" w:rsidR="00D144FD" w:rsidRDefault="00D144FD">
      <w:pPr>
        <w:rPr>
          <w:rFonts w:eastAsiaTheme="minorHAnsi" w:cstheme="minorHAnsi"/>
          <w:b/>
          <w:color w:val="000000"/>
          <w:kern w:val="0"/>
          <w:lang w:eastAsia="en-GB"/>
        </w:rPr>
      </w:pPr>
      <w:r>
        <w:rPr>
          <w:rFonts w:cstheme="minorHAnsi"/>
          <w:b/>
          <w:color w:val="000000"/>
        </w:rPr>
        <w:br w:type="page"/>
      </w:r>
    </w:p>
    <w:p w14:paraId="41DCE7F7" w14:textId="4B43DFD2" w:rsidR="00AC0A35" w:rsidRPr="006F0F82" w:rsidRDefault="00AC0A35" w:rsidP="00AC0A35">
      <w:pPr>
        <w:pStyle w:val="NormalWeb"/>
        <w:tabs>
          <w:tab w:val="left" w:pos="2745"/>
        </w:tabs>
        <w:spacing w:before="0" w:beforeAutospacing="0" w:after="180" w:afterAutospacing="0" w:line="360" w:lineRule="auto"/>
        <w:jc w:val="both"/>
        <w:rPr>
          <w:rFonts w:asciiTheme="minorHAnsi" w:hAnsiTheme="minorHAnsi" w:cstheme="minorHAnsi"/>
          <w:color w:val="000000"/>
          <w:sz w:val="22"/>
          <w:szCs w:val="22"/>
        </w:rPr>
      </w:pPr>
      <w:r w:rsidRPr="006F0F82">
        <w:rPr>
          <w:rFonts w:asciiTheme="minorHAnsi" w:hAnsiTheme="minorHAnsi" w:cstheme="minorHAnsi"/>
          <w:b/>
          <w:color w:val="000000"/>
          <w:sz w:val="22"/>
          <w:szCs w:val="22"/>
        </w:rPr>
        <w:lastRenderedPageBreak/>
        <w:t>INTRODUCTION</w:t>
      </w:r>
    </w:p>
    <w:p w14:paraId="085B029A" w14:textId="5E4FDD0B" w:rsidR="00AC0A35" w:rsidRPr="006F0F82" w:rsidRDefault="00AC0A35" w:rsidP="00FE730E">
      <w:pPr>
        <w:spacing w:line="360" w:lineRule="auto"/>
        <w:ind w:firstLine="720"/>
        <w:jc w:val="both"/>
        <w:rPr>
          <w:rFonts w:cstheme="minorHAnsi"/>
        </w:rPr>
      </w:pPr>
      <w:commentRangeStart w:id="107"/>
      <w:r w:rsidRPr="006F0F82">
        <w:rPr>
          <w:rFonts w:cstheme="minorHAnsi"/>
        </w:rPr>
        <w:t xml:space="preserve">Evidence indicates that </w:t>
      </w:r>
      <w:r w:rsidR="00A03BA5">
        <w:rPr>
          <w:rFonts w:cstheme="minorHAnsi"/>
        </w:rPr>
        <w:t xml:space="preserve">strength training </w:t>
      </w:r>
      <w:r w:rsidR="00E21C8E">
        <w:rPr>
          <w:rFonts w:cstheme="minorHAnsi"/>
        </w:rPr>
        <w:t xml:space="preserve">catalyses numerous physiological </w:t>
      </w:r>
      <w:r w:rsidR="006F1661">
        <w:rPr>
          <w:rFonts w:cstheme="minorHAnsi"/>
        </w:rPr>
        <w:t xml:space="preserve">health </w:t>
      </w:r>
      <w:r w:rsidR="006A03EE">
        <w:rPr>
          <w:rFonts w:cstheme="minorHAnsi"/>
        </w:rPr>
        <w:t>benefits</w:t>
      </w:r>
      <w:r w:rsidR="006F1661">
        <w:rPr>
          <w:rFonts w:cstheme="minorHAnsi"/>
        </w:rPr>
        <w:t xml:space="preserve"> including </w:t>
      </w:r>
      <w:r w:rsidR="00E21C8E">
        <w:rPr>
          <w:rFonts w:cstheme="minorHAnsi"/>
        </w:rPr>
        <w:t>improve</w:t>
      </w:r>
      <w:r w:rsidR="006F1661">
        <w:rPr>
          <w:rFonts w:cstheme="minorHAnsi"/>
        </w:rPr>
        <w:t>d</w:t>
      </w:r>
      <w:r w:rsidR="00E21C8E">
        <w:rPr>
          <w:rFonts w:cstheme="minorHAnsi"/>
        </w:rPr>
        <w:t xml:space="preserve"> quality of life </w:t>
      </w:r>
      <w:r w:rsidR="008B1869">
        <w:rPr>
          <w:rFonts w:cstheme="minorHAnsi"/>
        </w:rPr>
        <w:t>(</w:t>
      </w:r>
      <w:r w:rsidR="008B1869" w:rsidRPr="008B1869">
        <w:rPr>
          <w:rFonts w:cstheme="minorHAnsi"/>
        </w:rPr>
        <w:t>Borges-Silva</w:t>
      </w:r>
      <w:r w:rsidR="008B1869">
        <w:rPr>
          <w:rFonts w:cstheme="minorHAnsi"/>
        </w:rPr>
        <w:t>, et al. 2022)</w:t>
      </w:r>
      <w:r w:rsidR="008B1869" w:rsidRPr="008B1869">
        <w:rPr>
          <w:rFonts w:cstheme="minorHAnsi"/>
        </w:rPr>
        <w:t xml:space="preserve"> </w:t>
      </w:r>
      <w:r w:rsidR="00E21C8E">
        <w:rPr>
          <w:rFonts w:cstheme="minorHAnsi"/>
        </w:rPr>
        <w:t>and reduc</w:t>
      </w:r>
      <w:r w:rsidR="008B1869">
        <w:rPr>
          <w:rFonts w:cstheme="minorHAnsi"/>
        </w:rPr>
        <w:t>tions in</w:t>
      </w:r>
      <w:r w:rsidR="00E21C8E">
        <w:rPr>
          <w:rFonts w:cstheme="minorHAnsi"/>
        </w:rPr>
        <w:t xml:space="preserve"> all-cause mortality</w:t>
      </w:r>
      <w:r w:rsidR="008B1869">
        <w:rPr>
          <w:rFonts w:cstheme="minorHAnsi"/>
        </w:rPr>
        <w:t xml:space="preserve"> </w:t>
      </w:r>
      <w:r w:rsidR="00605951">
        <w:rPr>
          <w:rFonts w:cstheme="minorHAnsi"/>
        </w:rPr>
        <w:t>(</w:t>
      </w:r>
      <w:proofErr w:type="spellStart"/>
      <w:r w:rsidR="00605951">
        <w:rPr>
          <w:rFonts w:cstheme="minorHAnsi"/>
        </w:rPr>
        <w:t>Saeidifard</w:t>
      </w:r>
      <w:proofErr w:type="spellEnd"/>
      <w:r w:rsidR="00605951">
        <w:rPr>
          <w:rFonts w:cstheme="minorHAnsi"/>
        </w:rPr>
        <w:t xml:space="preserve">, et al. 2019; Shailendra, et al. </w:t>
      </w:r>
      <w:r w:rsidR="005A4EC8">
        <w:rPr>
          <w:rFonts w:cstheme="minorHAnsi"/>
        </w:rPr>
        <w:t>2022)</w:t>
      </w:r>
      <w:r w:rsidRPr="006F0F82">
        <w:rPr>
          <w:rFonts w:cstheme="minorHAnsi"/>
        </w:rPr>
        <w:t>. In addition, muscular strength is associated with multiple markers of sports performance. For example, correlations have been reported between maximal strength and jump height (</w:t>
      </w:r>
      <w:r w:rsidRPr="006F0F82">
        <w:rPr>
          <w:rFonts w:cstheme="minorHAnsi"/>
          <w:i/>
          <w:iCs/>
        </w:rPr>
        <w:t>r</w:t>
      </w:r>
      <w:r w:rsidRPr="006F0F82">
        <w:rPr>
          <w:rFonts w:cstheme="minorHAnsi"/>
        </w:rPr>
        <w:t>=0.72</w:t>
      </w:r>
      <w:r w:rsidR="00FE730E">
        <w:rPr>
          <w:rFonts w:cstheme="minorHAnsi"/>
        </w:rPr>
        <w:t xml:space="preserve">; </w:t>
      </w:r>
      <w:r w:rsidRPr="006F0F82">
        <w:rPr>
          <w:rFonts w:cstheme="minorHAnsi"/>
        </w:rPr>
        <w:t xml:space="preserve">McGuigan </w:t>
      </w:r>
      <w:r w:rsidRPr="006F0F82">
        <w:rPr>
          <w:rFonts w:cstheme="minorHAnsi"/>
          <w:i/>
          <w:iCs/>
        </w:rPr>
        <w:t>et al</w:t>
      </w:r>
      <w:r w:rsidRPr="006F0F82">
        <w:rPr>
          <w:rFonts w:cstheme="minorHAnsi"/>
        </w:rPr>
        <w:t xml:space="preserve">. 2010), sprint </w:t>
      </w:r>
      <w:r w:rsidR="00FE730E">
        <w:rPr>
          <w:rFonts w:cstheme="minorHAnsi"/>
        </w:rPr>
        <w:t>speed</w:t>
      </w:r>
      <w:r w:rsidRPr="006F0F82">
        <w:rPr>
          <w:rFonts w:cstheme="minorHAnsi"/>
        </w:rPr>
        <w:t xml:space="preserve"> (</w:t>
      </w:r>
      <w:r w:rsidRPr="006F0F82">
        <w:rPr>
          <w:rFonts w:cstheme="minorHAnsi"/>
          <w:i/>
          <w:iCs/>
        </w:rPr>
        <w:t>r</w:t>
      </w:r>
      <w:r w:rsidRPr="006F0F82">
        <w:rPr>
          <w:rFonts w:cstheme="minorHAnsi"/>
        </w:rPr>
        <w:t>=</w:t>
      </w:r>
      <w:r w:rsidR="00FE730E">
        <w:rPr>
          <w:rFonts w:cstheme="minorHAnsi"/>
        </w:rPr>
        <w:t xml:space="preserve">0.71to </w:t>
      </w:r>
      <w:r w:rsidRPr="006F0F82">
        <w:rPr>
          <w:rFonts w:cstheme="minorHAnsi"/>
        </w:rPr>
        <w:t>0.94</w:t>
      </w:r>
      <w:r w:rsidR="00FE730E">
        <w:rPr>
          <w:rFonts w:cstheme="minorHAnsi"/>
        </w:rPr>
        <w:t xml:space="preserve">; </w:t>
      </w:r>
      <w:r w:rsidRPr="006F0F82">
        <w:rPr>
          <w:rFonts w:cstheme="minorHAnsi"/>
        </w:rPr>
        <w:t xml:space="preserve">Wisløff </w:t>
      </w:r>
      <w:r w:rsidRPr="006F0F82">
        <w:rPr>
          <w:rFonts w:cstheme="minorHAnsi"/>
          <w:i/>
          <w:iCs/>
        </w:rPr>
        <w:t>et al</w:t>
      </w:r>
      <w:r w:rsidRPr="006F0F82">
        <w:rPr>
          <w:rFonts w:cstheme="minorHAnsi"/>
        </w:rPr>
        <w:t>. 2004) and change of direction performance (</w:t>
      </w:r>
      <w:r w:rsidRPr="006F0F82">
        <w:rPr>
          <w:rFonts w:cstheme="minorHAnsi"/>
          <w:i/>
          <w:iCs/>
        </w:rPr>
        <w:t>r</w:t>
      </w:r>
      <w:r w:rsidRPr="006F0F82">
        <w:rPr>
          <w:rFonts w:cstheme="minorHAnsi"/>
        </w:rPr>
        <w:t>=0.80-0.81</w:t>
      </w:r>
      <w:r w:rsidR="009D2EAD">
        <w:rPr>
          <w:rFonts w:cstheme="minorHAnsi"/>
        </w:rPr>
        <w:t xml:space="preserve">; </w:t>
      </w:r>
      <w:r w:rsidRPr="006F0F82">
        <w:rPr>
          <w:rFonts w:cstheme="minorHAnsi"/>
        </w:rPr>
        <w:t xml:space="preserve">Spiteri </w:t>
      </w:r>
      <w:r w:rsidRPr="006F0F82">
        <w:rPr>
          <w:rFonts w:cstheme="minorHAnsi"/>
          <w:i/>
          <w:iCs/>
        </w:rPr>
        <w:t>et al</w:t>
      </w:r>
      <w:r w:rsidRPr="006F0F82">
        <w:rPr>
          <w:rFonts w:cstheme="minorHAnsi"/>
        </w:rPr>
        <w:t xml:space="preserve">. 2014; Peterson </w:t>
      </w:r>
      <w:r w:rsidRPr="006F0F82">
        <w:rPr>
          <w:rFonts w:cstheme="minorHAnsi"/>
          <w:i/>
          <w:iCs/>
        </w:rPr>
        <w:t>et al</w:t>
      </w:r>
      <w:r w:rsidRPr="006F0F82">
        <w:rPr>
          <w:rFonts w:cstheme="minorHAnsi"/>
        </w:rPr>
        <w:t xml:space="preserve">. 2006). </w:t>
      </w:r>
      <w:commentRangeEnd w:id="107"/>
      <w:r w:rsidR="009D3744">
        <w:rPr>
          <w:rStyle w:val="CommentReference"/>
        </w:rPr>
        <w:commentReference w:id="107"/>
      </w:r>
      <w:r w:rsidRPr="006F0F82">
        <w:rPr>
          <w:rFonts w:cstheme="minorHAnsi"/>
        </w:rPr>
        <w:t xml:space="preserve">Consequently, accurately assessing muscular strength is important in numerous contexts and for multiple purposes, and </w:t>
      </w:r>
      <w:proofErr w:type="gramStart"/>
      <w:r w:rsidRPr="006F0F82">
        <w:rPr>
          <w:rFonts w:cstheme="minorHAnsi"/>
        </w:rPr>
        <w:t>in order to</w:t>
      </w:r>
      <w:proofErr w:type="gramEnd"/>
      <w:r w:rsidRPr="006F0F82">
        <w:rPr>
          <w:rFonts w:cstheme="minorHAnsi"/>
        </w:rPr>
        <w:t xml:space="preserve"> do this, testing methods </w:t>
      </w:r>
      <w:r w:rsidR="00554294">
        <w:rPr>
          <w:rFonts w:cstheme="minorHAnsi"/>
        </w:rPr>
        <w:t>are assessed for</w:t>
      </w:r>
      <w:r w:rsidRPr="006F0F82">
        <w:rPr>
          <w:rFonts w:cstheme="minorHAnsi"/>
        </w:rPr>
        <w:t xml:space="preserve"> valid</w:t>
      </w:r>
      <w:r w:rsidR="00554294">
        <w:rPr>
          <w:rFonts w:cstheme="minorHAnsi"/>
        </w:rPr>
        <w:t>ity, reliability,</w:t>
      </w:r>
      <w:r w:rsidRPr="006F0F82">
        <w:rPr>
          <w:rFonts w:cstheme="minorHAnsi"/>
        </w:rPr>
        <w:t xml:space="preserve"> and </w:t>
      </w:r>
      <w:r w:rsidR="00554294">
        <w:rPr>
          <w:rFonts w:cstheme="minorHAnsi"/>
        </w:rPr>
        <w:t>agreement</w:t>
      </w:r>
      <w:r w:rsidRPr="006F0F82">
        <w:rPr>
          <w:rFonts w:cstheme="minorHAnsi"/>
        </w:rPr>
        <w:t xml:space="preserve"> (Hopkins, 2000).</w:t>
      </w:r>
    </w:p>
    <w:p w14:paraId="07B11A16" w14:textId="59D6C994" w:rsidR="00AC0A35" w:rsidRDefault="00AC0A35" w:rsidP="00EE07C5">
      <w:pPr>
        <w:spacing w:line="360" w:lineRule="auto"/>
        <w:ind w:firstLine="720"/>
        <w:jc w:val="both"/>
        <w:rPr>
          <w:rFonts w:cstheme="minorHAnsi"/>
        </w:rPr>
      </w:pPr>
      <w:r w:rsidRPr="006F0F82">
        <w:rPr>
          <w:rFonts w:cstheme="minorHAnsi"/>
        </w:rPr>
        <w:t xml:space="preserve">There are three principal methods for assessing muscular strength: </w:t>
      </w:r>
      <w:proofErr w:type="spellStart"/>
      <w:r w:rsidRPr="006F0F82">
        <w:rPr>
          <w:rFonts w:cstheme="minorHAnsi"/>
        </w:rPr>
        <w:t>isoinertial</w:t>
      </w:r>
      <w:proofErr w:type="spellEnd"/>
      <w:r w:rsidRPr="006F0F82">
        <w:rPr>
          <w:rFonts w:cstheme="minorHAnsi"/>
        </w:rPr>
        <w:t xml:space="preserve">, isometric and isokinetic. </w:t>
      </w:r>
      <w:proofErr w:type="spellStart"/>
      <w:r w:rsidRPr="006F0F82">
        <w:rPr>
          <w:rFonts w:cstheme="minorHAnsi"/>
        </w:rPr>
        <w:t>Isoinertial</w:t>
      </w:r>
      <w:proofErr w:type="spellEnd"/>
      <w:r w:rsidRPr="006F0F82">
        <w:rPr>
          <w:rFonts w:cstheme="minorHAnsi"/>
        </w:rPr>
        <w:t xml:space="preserve"> strength assessments consist of lifting a constant external load over a given distance</w:t>
      </w:r>
      <w:r w:rsidR="00E620C5">
        <w:rPr>
          <w:rFonts w:cstheme="minorHAnsi"/>
        </w:rPr>
        <w:t xml:space="preserve">, relying </w:t>
      </w:r>
      <w:r w:rsidRPr="006F0F82">
        <w:rPr>
          <w:rFonts w:cstheme="minorHAnsi"/>
        </w:rPr>
        <w:t xml:space="preserve">upon </w:t>
      </w:r>
      <w:r w:rsidR="00554294">
        <w:rPr>
          <w:rFonts w:cstheme="minorHAnsi"/>
        </w:rPr>
        <w:t>t</w:t>
      </w:r>
      <w:r w:rsidRPr="006F0F82">
        <w:rPr>
          <w:rFonts w:cstheme="minorHAnsi"/>
        </w:rPr>
        <w:t xml:space="preserve">rial-and-error with increasing load until performance of a complete </w:t>
      </w:r>
      <w:r w:rsidR="00E620C5">
        <w:rPr>
          <w:rFonts w:cstheme="minorHAnsi"/>
        </w:rPr>
        <w:t xml:space="preserve">single </w:t>
      </w:r>
      <w:r w:rsidR="00F428C9">
        <w:rPr>
          <w:rFonts w:cstheme="minorHAnsi"/>
        </w:rPr>
        <w:t xml:space="preserve">repetition </w:t>
      </w:r>
      <w:r w:rsidR="00E620C5">
        <w:rPr>
          <w:rFonts w:cstheme="minorHAnsi"/>
        </w:rPr>
        <w:t>(</w:t>
      </w:r>
      <w:r w:rsidR="001B70A6" w:rsidRPr="006F0F82">
        <w:rPr>
          <w:rFonts w:cstheme="minorHAnsi"/>
        </w:rPr>
        <w:t>1-repetition maximum</w:t>
      </w:r>
      <w:r w:rsidR="001B70A6">
        <w:rPr>
          <w:rFonts w:cstheme="minorHAnsi"/>
        </w:rPr>
        <w:t xml:space="preserve"> [RM]</w:t>
      </w:r>
      <w:r w:rsidR="00847547" w:rsidRPr="006F0F82">
        <w:rPr>
          <w:rFonts w:cstheme="minorHAnsi"/>
        </w:rPr>
        <w:t xml:space="preserve">; Kroemer </w:t>
      </w:r>
      <w:r w:rsidR="00847547" w:rsidRPr="006F0F82">
        <w:rPr>
          <w:rFonts w:cstheme="minorHAnsi"/>
          <w:i/>
          <w:iCs/>
        </w:rPr>
        <w:t>et al</w:t>
      </w:r>
      <w:r w:rsidR="00847547" w:rsidRPr="006F0F82">
        <w:rPr>
          <w:rFonts w:cstheme="minorHAnsi"/>
        </w:rPr>
        <w:t>. 1990</w:t>
      </w:r>
      <w:r w:rsidR="00847547">
        <w:rPr>
          <w:rFonts w:cstheme="minorHAnsi"/>
        </w:rPr>
        <w:t>)</w:t>
      </w:r>
      <w:r w:rsidR="001B70A6">
        <w:rPr>
          <w:rFonts w:cstheme="minorHAnsi"/>
        </w:rPr>
        <w:t xml:space="preserve"> </w:t>
      </w:r>
      <w:r w:rsidR="00E620C5">
        <w:rPr>
          <w:rFonts w:cstheme="minorHAnsi"/>
        </w:rPr>
        <w:t xml:space="preserve">or other </w:t>
      </w:r>
      <w:r w:rsidR="00847547">
        <w:rPr>
          <w:rFonts w:cstheme="minorHAnsi"/>
        </w:rPr>
        <w:t>(</w:t>
      </w:r>
      <w:r w:rsidR="00E620C5">
        <w:rPr>
          <w:rFonts w:cstheme="minorHAnsi"/>
        </w:rPr>
        <w:t xml:space="preserve">e.g., 10RM) </w:t>
      </w:r>
      <w:r w:rsidRPr="006F0F82">
        <w:rPr>
          <w:rFonts w:cstheme="minorHAnsi"/>
        </w:rPr>
        <w:t xml:space="preserve">is impossible. </w:t>
      </w:r>
      <w:r w:rsidR="006202D5">
        <w:rPr>
          <w:rFonts w:cstheme="minorHAnsi"/>
        </w:rPr>
        <w:t>In contrast, i</w:t>
      </w:r>
      <w:r w:rsidRPr="006F0F82">
        <w:rPr>
          <w:rFonts w:cstheme="minorHAnsi"/>
        </w:rPr>
        <w:t xml:space="preserve">sometric </w:t>
      </w:r>
      <w:r w:rsidR="00B9557F">
        <w:rPr>
          <w:rFonts w:cstheme="minorHAnsi"/>
        </w:rPr>
        <w:t xml:space="preserve">and isokinetic </w:t>
      </w:r>
      <w:r w:rsidRPr="006F0F82">
        <w:rPr>
          <w:rFonts w:cstheme="minorHAnsi"/>
        </w:rPr>
        <w:t>strength</w:t>
      </w:r>
      <w:r w:rsidR="00411D4B">
        <w:rPr>
          <w:rFonts w:cstheme="minorHAnsi"/>
        </w:rPr>
        <w:t xml:space="preserve"> </w:t>
      </w:r>
      <w:r w:rsidRPr="006F0F82">
        <w:rPr>
          <w:rFonts w:cstheme="minorHAnsi"/>
        </w:rPr>
        <w:t xml:space="preserve">assessments </w:t>
      </w:r>
      <w:r w:rsidR="00411D4B">
        <w:rPr>
          <w:rFonts w:cstheme="minorHAnsi"/>
        </w:rPr>
        <w:t xml:space="preserve">(also known as dynamometry) </w:t>
      </w:r>
      <w:r w:rsidR="00B9557F">
        <w:rPr>
          <w:rFonts w:cstheme="minorHAnsi"/>
        </w:rPr>
        <w:t>measure the force</w:t>
      </w:r>
      <w:r w:rsidR="00B635C5">
        <w:rPr>
          <w:rFonts w:cstheme="minorHAnsi"/>
        </w:rPr>
        <w:t xml:space="preserve"> or torque</w:t>
      </w:r>
      <w:r w:rsidR="00B9557F">
        <w:rPr>
          <w:rFonts w:cstheme="minorHAnsi"/>
        </w:rPr>
        <w:t xml:space="preserve"> applied against a</w:t>
      </w:r>
      <w:r w:rsidR="00366884">
        <w:rPr>
          <w:rFonts w:cstheme="minorHAnsi"/>
        </w:rPr>
        <w:t>n immovable object and</w:t>
      </w:r>
      <w:r w:rsidR="00B9557F">
        <w:rPr>
          <w:rFonts w:cstheme="minorHAnsi"/>
        </w:rPr>
        <w:t xml:space="preserve"> fixed angle </w:t>
      </w:r>
      <w:r w:rsidR="00B635C5">
        <w:rPr>
          <w:rFonts w:cstheme="minorHAnsi"/>
        </w:rPr>
        <w:t>(</w:t>
      </w:r>
      <w:r w:rsidR="00B635C5" w:rsidRPr="006F0F82">
        <w:rPr>
          <w:rFonts w:cstheme="minorHAnsi"/>
        </w:rPr>
        <w:t>Wilson &amp; Murphy, 1996)</w:t>
      </w:r>
      <w:r w:rsidR="00B635C5">
        <w:rPr>
          <w:rFonts w:cstheme="minorHAnsi"/>
        </w:rPr>
        <w:t xml:space="preserve"> </w:t>
      </w:r>
      <w:r w:rsidR="00B9557F">
        <w:rPr>
          <w:rFonts w:cstheme="minorHAnsi"/>
        </w:rPr>
        <w:t>or</w:t>
      </w:r>
      <w:r w:rsidR="00366884">
        <w:rPr>
          <w:rFonts w:cstheme="minorHAnsi"/>
        </w:rPr>
        <w:t xml:space="preserve"> at a </w:t>
      </w:r>
      <w:r w:rsidR="00B635C5">
        <w:rPr>
          <w:rFonts w:cstheme="minorHAnsi"/>
        </w:rPr>
        <w:t>computer-controlled</w:t>
      </w:r>
      <w:r w:rsidR="00366884">
        <w:rPr>
          <w:rFonts w:cstheme="minorHAnsi"/>
        </w:rPr>
        <w:t xml:space="preserve"> velocity</w:t>
      </w:r>
      <w:r w:rsidR="00B635C5">
        <w:rPr>
          <w:rFonts w:cstheme="minorHAnsi"/>
        </w:rPr>
        <w:t xml:space="preserve"> </w:t>
      </w:r>
      <w:r w:rsidR="00B635C5" w:rsidRPr="006F0F82">
        <w:rPr>
          <w:rFonts w:cstheme="minorHAnsi"/>
        </w:rPr>
        <w:t xml:space="preserve">(Nuzzo, Taylor &amp; </w:t>
      </w:r>
      <w:proofErr w:type="spellStart"/>
      <w:r w:rsidR="00B635C5" w:rsidRPr="006F0F82">
        <w:rPr>
          <w:rFonts w:cstheme="minorHAnsi"/>
        </w:rPr>
        <w:t>Gandevia</w:t>
      </w:r>
      <w:proofErr w:type="spellEnd"/>
      <w:r w:rsidR="00B635C5" w:rsidRPr="006F0F82">
        <w:rPr>
          <w:rFonts w:cstheme="minorHAnsi"/>
        </w:rPr>
        <w:t>, 2019)</w:t>
      </w:r>
      <w:r w:rsidR="00366884">
        <w:rPr>
          <w:rFonts w:cstheme="minorHAnsi"/>
        </w:rPr>
        <w:t xml:space="preserve">, respectively. </w:t>
      </w:r>
      <w:r w:rsidR="00B9557F">
        <w:rPr>
          <w:rFonts w:cstheme="minorHAnsi"/>
        </w:rPr>
        <w:t xml:space="preserve"> </w:t>
      </w:r>
    </w:p>
    <w:p w14:paraId="3C7A6382" w14:textId="69171F06" w:rsidR="00AC0A35" w:rsidRDefault="00CF055F" w:rsidP="00AC0A35">
      <w:pPr>
        <w:spacing w:line="360" w:lineRule="auto"/>
        <w:ind w:firstLine="720"/>
        <w:jc w:val="both"/>
        <w:rPr>
          <w:rFonts w:cstheme="minorHAnsi"/>
        </w:rPr>
      </w:pPr>
      <w:r w:rsidRPr="006F0F82">
        <w:rPr>
          <w:rFonts w:cstheme="minorHAnsi"/>
        </w:rPr>
        <w:t xml:space="preserve">Isokinetic </w:t>
      </w:r>
      <w:r w:rsidR="00743E13">
        <w:rPr>
          <w:rFonts w:cstheme="minorHAnsi"/>
        </w:rPr>
        <w:t>testing</w:t>
      </w:r>
      <w:r w:rsidR="0008720A">
        <w:rPr>
          <w:rFonts w:cstheme="minorHAnsi"/>
        </w:rPr>
        <w:t xml:space="preserve"> </w:t>
      </w:r>
      <w:r w:rsidRPr="006F0F82">
        <w:rPr>
          <w:rFonts w:cstheme="minorHAnsi"/>
        </w:rPr>
        <w:t>is often viewed as the gold standard for assessing muscle strength (</w:t>
      </w:r>
      <w:proofErr w:type="spellStart"/>
      <w:r w:rsidRPr="006F0F82">
        <w:rPr>
          <w:rFonts w:cstheme="minorHAnsi"/>
        </w:rPr>
        <w:t>Parraca</w:t>
      </w:r>
      <w:proofErr w:type="spellEnd"/>
      <w:r w:rsidRPr="006F0F82">
        <w:rPr>
          <w:rFonts w:cstheme="minorHAnsi"/>
        </w:rPr>
        <w:t xml:space="preserve"> </w:t>
      </w:r>
      <w:r w:rsidRPr="006F0F82">
        <w:rPr>
          <w:rFonts w:cstheme="minorHAnsi"/>
          <w:i/>
          <w:iCs/>
        </w:rPr>
        <w:t>et al.</w:t>
      </w:r>
      <w:r w:rsidRPr="006F0F82">
        <w:rPr>
          <w:rFonts w:cstheme="minorHAnsi"/>
        </w:rPr>
        <w:t xml:space="preserve"> 2022; Dirnberger </w:t>
      </w:r>
      <w:r w:rsidRPr="006F0F82">
        <w:rPr>
          <w:rFonts w:cstheme="minorHAnsi"/>
          <w:i/>
          <w:iCs/>
        </w:rPr>
        <w:t>et al.</w:t>
      </w:r>
      <w:r w:rsidRPr="006F0F82">
        <w:rPr>
          <w:rFonts w:cstheme="minorHAnsi"/>
        </w:rPr>
        <w:t xml:space="preserve"> 2013).</w:t>
      </w:r>
      <w:r w:rsidR="00575C37">
        <w:rPr>
          <w:rFonts w:cstheme="minorHAnsi"/>
        </w:rPr>
        <w:t xml:space="preserve"> Additionally, isokinetic exercise</w:t>
      </w:r>
      <w:r w:rsidR="00AC0A35" w:rsidRPr="006F0F82">
        <w:rPr>
          <w:rFonts w:cstheme="minorHAnsi"/>
        </w:rPr>
        <w:t xml:space="preserve"> is an effective training modality for increasing muscular strength more generally (</w:t>
      </w:r>
      <w:proofErr w:type="spellStart"/>
      <w:r w:rsidR="00AC0A35" w:rsidRPr="006F0F82">
        <w:rPr>
          <w:rFonts w:cstheme="minorHAnsi"/>
        </w:rPr>
        <w:t>Ratamess</w:t>
      </w:r>
      <w:proofErr w:type="spellEnd"/>
      <w:r w:rsidR="00AC0A35" w:rsidRPr="006F0F82">
        <w:rPr>
          <w:rFonts w:cstheme="minorHAnsi"/>
        </w:rPr>
        <w:t xml:space="preserve"> </w:t>
      </w:r>
      <w:r w:rsidR="00AC0A35" w:rsidRPr="006F0F82">
        <w:rPr>
          <w:rFonts w:cstheme="minorHAnsi"/>
          <w:i/>
          <w:iCs/>
        </w:rPr>
        <w:t>et al</w:t>
      </w:r>
      <w:r w:rsidR="00AC0A35" w:rsidRPr="006F0F82">
        <w:rPr>
          <w:rFonts w:cstheme="minorHAnsi"/>
        </w:rPr>
        <w:t>. 2016) and for injury rehabilitation and prehabilitation (</w:t>
      </w:r>
      <w:proofErr w:type="spellStart"/>
      <w:r w:rsidR="00AC0A35" w:rsidRPr="006F0F82">
        <w:rPr>
          <w:rFonts w:cstheme="minorHAnsi"/>
        </w:rPr>
        <w:t>Coudeyre</w:t>
      </w:r>
      <w:proofErr w:type="spellEnd"/>
      <w:r w:rsidR="00AC0A35" w:rsidRPr="006F0F82">
        <w:rPr>
          <w:rFonts w:cstheme="minorHAnsi"/>
        </w:rPr>
        <w:t xml:space="preserve"> </w:t>
      </w:r>
      <w:r w:rsidR="00AC0A35" w:rsidRPr="006F0F82">
        <w:rPr>
          <w:rFonts w:cstheme="minorHAnsi"/>
          <w:i/>
          <w:iCs/>
        </w:rPr>
        <w:t xml:space="preserve">et al. </w:t>
      </w:r>
      <w:r w:rsidR="00AC0A35" w:rsidRPr="006F0F82">
        <w:rPr>
          <w:rFonts w:cstheme="minorHAnsi"/>
        </w:rPr>
        <w:t>2016)</w:t>
      </w:r>
      <w:r w:rsidR="00EE07C5">
        <w:rPr>
          <w:rFonts w:cstheme="minorHAnsi"/>
        </w:rPr>
        <w:t>.</w:t>
      </w:r>
      <w:r w:rsidR="00AC0A35" w:rsidRPr="006F0F82">
        <w:rPr>
          <w:rFonts w:cstheme="minorHAnsi"/>
        </w:rPr>
        <w:t xml:space="preserve"> </w:t>
      </w:r>
      <w:r w:rsidR="005A4A13" w:rsidRPr="006F0F82">
        <w:rPr>
          <w:rFonts w:cstheme="minorHAnsi"/>
        </w:rPr>
        <w:t xml:space="preserve">However, </w:t>
      </w:r>
      <w:r w:rsidR="005A4A13">
        <w:rPr>
          <w:rFonts w:cstheme="minorHAnsi"/>
        </w:rPr>
        <w:t>isokinetic</w:t>
      </w:r>
      <w:r w:rsidR="005A4A13" w:rsidRPr="006F0F82">
        <w:rPr>
          <w:rFonts w:cstheme="minorHAnsi"/>
        </w:rPr>
        <w:t xml:space="preserve"> strength testing appears to be predominantly performed at the single-joint level, with a relative dearth of application and attention given towards multi-joint </w:t>
      </w:r>
      <w:r w:rsidR="005A4A13">
        <w:rPr>
          <w:rFonts w:cstheme="minorHAnsi"/>
        </w:rPr>
        <w:t>testing</w:t>
      </w:r>
      <w:r w:rsidR="005A4A13" w:rsidRPr="006F0F82">
        <w:rPr>
          <w:rFonts w:cstheme="minorHAnsi"/>
        </w:rPr>
        <w:t xml:space="preserve"> (Dvir &amp; </w:t>
      </w:r>
      <w:r w:rsidR="003B17A2" w:rsidRPr="003B17A2">
        <w:rPr>
          <w:rFonts w:cstheme="minorHAnsi"/>
        </w:rPr>
        <w:t>Müller</w:t>
      </w:r>
      <w:r w:rsidR="005A4A13" w:rsidRPr="006F0F82">
        <w:rPr>
          <w:rFonts w:cstheme="minorHAnsi"/>
        </w:rPr>
        <w:t xml:space="preserve">, 2020). This is despite multi-joint strength assessments being more reflective of the nature of muscular functions in everyday life and sports (Paoli </w:t>
      </w:r>
      <w:r w:rsidR="005A4A13" w:rsidRPr="006F0F82">
        <w:rPr>
          <w:rFonts w:cstheme="minorHAnsi"/>
          <w:i/>
          <w:iCs/>
        </w:rPr>
        <w:t xml:space="preserve">et al. </w:t>
      </w:r>
      <w:r w:rsidR="005A4A13" w:rsidRPr="006F0F82">
        <w:rPr>
          <w:rFonts w:cstheme="minorHAnsi"/>
        </w:rPr>
        <w:t>2017)</w:t>
      </w:r>
      <w:r w:rsidR="004A500C">
        <w:rPr>
          <w:rFonts w:cstheme="minorHAnsi"/>
        </w:rPr>
        <w:t>.</w:t>
      </w:r>
      <w:r w:rsidR="005A4A13">
        <w:rPr>
          <w:rFonts w:cstheme="minorHAnsi"/>
        </w:rPr>
        <w:t xml:space="preserve"> </w:t>
      </w:r>
      <w:r w:rsidR="0007093E">
        <w:rPr>
          <w:rFonts w:cstheme="minorHAnsi"/>
        </w:rPr>
        <w:t xml:space="preserve">Of the studies which have </w:t>
      </w:r>
      <w:r w:rsidR="00412830" w:rsidRPr="006F0F82">
        <w:rPr>
          <w:rFonts w:cstheme="minorHAnsi"/>
        </w:rPr>
        <w:t>assessed the reliability of multi-joint</w:t>
      </w:r>
      <w:r w:rsidR="00412830">
        <w:rPr>
          <w:rFonts w:cstheme="minorHAnsi"/>
        </w:rPr>
        <w:t xml:space="preserve"> isokinetic dynamometry</w:t>
      </w:r>
      <w:r w:rsidR="0007093E">
        <w:rPr>
          <w:rFonts w:cstheme="minorHAnsi"/>
        </w:rPr>
        <w:t xml:space="preserve">, data </w:t>
      </w:r>
      <w:r w:rsidR="009D3858">
        <w:rPr>
          <w:rFonts w:cstheme="minorHAnsi"/>
        </w:rPr>
        <w:t xml:space="preserve">supports this to be a </w:t>
      </w:r>
      <w:r w:rsidR="00FA2236" w:rsidRPr="006F0F82">
        <w:rPr>
          <w:rFonts w:cstheme="minorHAnsi"/>
        </w:rPr>
        <w:t xml:space="preserve">moderately-to-highly reliable means of assessing </w:t>
      </w:r>
      <w:r w:rsidR="006571CC">
        <w:rPr>
          <w:rFonts w:cstheme="minorHAnsi"/>
        </w:rPr>
        <w:t xml:space="preserve">both concentric </w:t>
      </w:r>
      <w:r w:rsidR="005F6D3D">
        <w:rPr>
          <w:rFonts w:cstheme="minorHAnsi"/>
        </w:rPr>
        <w:t xml:space="preserve">and eccentric </w:t>
      </w:r>
      <w:r w:rsidR="005F6D3D" w:rsidRPr="006F0F82">
        <w:rPr>
          <w:rFonts w:cstheme="minorHAnsi"/>
        </w:rPr>
        <w:t>muscular force</w:t>
      </w:r>
      <w:r w:rsidR="005F6D3D">
        <w:rPr>
          <w:rFonts w:cstheme="minorHAnsi"/>
        </w:rPr>
        <w:t xml:space="preserve">. For example, </w:t>
      </w:r>
      <w:r w:rsidR="00DF2A82">
        <w:rPr>
          <w:rFonts w:cstheme="minorHAnsi"/>
        </w:rPr>
        <w:t>consider</w:t>
      </w:r>
      <w:r w:rsidR="00ED0A13">
        <w:rPr>
          <w:rFonts w:cstheme="minorHAnsi"/>
        </w:rPr>
        <w:t>ing</w:t>
      </w:r>
      <w:r w:rsidR="00DF2A82">
        <w:rPr>
          <w:rFonts w:cstheme="minorHAnsi"/>
        </w:rPr>
        <w:t xml:space="preserve"> </w:t>
      </w:r>
      <w:r w:rsidR="00ED0A13">
        <w:rPr>
          <w:rFonts w:cstheme="minorHAnsi"/>
        </w:rPr>
        <w:t>test-retest reliability of</w:t>
      </w:r>
      <w:r w:rsidR="00DF2A82">
        <w:rPr>
          <w:rFonts w:cstheme="minorHAnsi"/>
        </w:rPr>
        <w:t xml:space="preserve"> </w:t>
      </w:r>
      <w:r w:rsidR="00B24967">
        <w:rPr>
          <w:rFonts w:cstheme="minorHAnsi"/>
        </w:rPr>
        <w:t xml:space="preserve">the </w:t>
      </w:r>
      <w:r w:rsidR="00DF2A82">
        <w:rPr>
          <w:rFonts w:cstheme="minorHAnsi"/>
        </w:rPr>
        <w:t>Exerbotics squat device</w:t>
      </w:r>
      <w:r w:rsidR="00ED0A13">
        <w:rPr>
          <w:rFonts w:cstheme="minorHAnsi"/>
        </w:rPr>
        <w:t xml:space="preserve"> over two days</w:t>
      </w:r>
      <w:r w:rsidR="00DF2A82">
        <w:rPr>
          <w:rFonts w:cstheme="minorHAnsi"/>
        </w:rPr>
        <w:t xml:space="preserve"> using seventeen trained males, Stock and Luera (201</w:t>
      </w:r>
      <w:r w:rsidR="00610E2E">
        <w:rPr>
          <w:rFonts w:cstheme="minorHAnsi"/>
        </w:rPr>
        <w:t>4</w:t>
      </w:r>
      <w:r w:rsidR="00DF2A82">
        <w:rPr>
          <w:rFonts w:cstheme="minorHAnsi"/>
        </w:rPr>
        <w:t xml:space="preserve">) reported </w:t>
      </w:r>
      <w:r w:rsidR="007517FE">
        <w:rPr>
          <w:rFonts w:cstheme="minorHAnsi"/>
        </w:rPr>
        <w:t>ICC values of 0.74 and 0.70 for concentric and eccentric peak force</w:t>
      </w:r>
      <w:r w:rsidR="007E62CA">
        <w:rPr>
          <w:rFonts w:cstheme="minorHAnsi"/>
        </w:rPr>
        <w:t>, respectively</w:t>
      </w:r>
      <w:r w:rsidR="007517FE">
        <w:rPr>
          <w:rFonts w:cstheme="minorHAnsi"/>
        </w:rPr>
        <w:t xml:space="preserve">. </w:t>
      </w:r>
      <w:r w:rsidR="00CC136F">
        <w:rPr>
          <w:rFonts w:cstheme="minorHAnsi"/>
        </w:rPr>
        <w:t xml:space="preserve">Reliability </w:t>
      </w:r>
      <w:r w:rsidR="009B35FD">
        <w:rPr>
          <w:rFonts w:cstheme="minorHAnsi"/>
        </w:rPr>
        <w:t>using</w:t>
      </w:r>
      <w:r w:rsidR="001F20AF">
        <w:rPr>
          <w:rFonts w:cstheme="minorHAnsi"/>
        </w:rPr>
        <w:t xml:space="preserve"> the same device with a similar population group </w:t>
      </w:r>
      <w:r w:rsidR="00CC136F">
        <w:rPr>
          <w:rFonts w:cstheme="minorHAnsi"/>
        </w:rPr>
        <w:t>improves</w:t>
      </w:r>
      <w:r w:rsidR="0082781D">
        <w:rPr>
          <w:rFonts w:cstheme="minorHAnsi"/>
        </w:rPr>
        <w:t xml:space="preserve"> </w:t>
      </w:r>
      <w:r w:rsidR="001F20AF">
        <w:rPr>
          <w:rFonts w:cstheme="minorHAnsi"/>
        </w:rPr>
        <w:t xml:space="preserve">to </w:t>
      </w:r>
      <w:r w:rsidR="00CC136F">
        <w:rPr>
          <w:rFonts w:cstheme="minorHAnsi"/>
        </w:rPr>
        <w:t>0.95 and 0.90 for concentric and eccentric, respectively</w:t>
      </w:r>
      <w:r w:rsidR="001F20AF">
        <w:rPr>
          <w:rFonts w:cstheme="minorHAnsi"/>
        </w:rPr>
        <w:t>,</w:t>
      </w:r>
      <w:r w:rsidR="00CC136F">
        <w:rPr>
          <w:rFonts w:cstheme="minorHAnsi"/>
        </w:rPr>
        <w:t xml:space="preserve"> </w:t>
      </w:r>
      <w:r w:rsidR="0082781D">
        <w:rPr>
          <w:rFonts w:cstheme="minorHAnsi"/>
        </w:rPr>
        <w:t xml:space="preserve">when testing is completed over </w:t>
      </w:r>
      <w:ins w:id="108" w:author="minsuk Byun" w:date="2024-10-01T12:41:00Z" w16du:dateUtc="2024-10-01T11:41:00Z">
        <w:r w:rsidR="007C627E">
          <w:rPr>
            <w:rFonts w:cstheme="minorHAnsi"/>
          </w:rPr>
          <w:t>three</w:t>
        </w:r>
      </w:ins>
      <w:commentRangeStart w:id="109"/>
      <w:commentRangeStart w:id="110"/>
      <w:del w:id="111" w:author="minsuk Byun" w:date="2024-10-01T12:41:00Z" w16du:dateUtc="2024-10-01T11:41:00Z">
        <w:r w:rsidR="0082781D" w:rsidDel="007C627E">
          <w:rPr>
            <w:rFonts w:cstheme="minorHAnsi"/>
          </w:rPr>
          <w:delText>3</w:delText>
        </w:r>
      </w:del>
      <w:commentRangeEnd w:id="109"/>
      <w:r w:rsidR="007C627E">
        <w:rPr>
          <w:rStyle w:val="CommentReference"/>
        </w:rPr>
        <w:commentReference w:id="109"/>
      </w:r>
      <w:commentRangeEnd w:id="110"/>
      <w:r w:rsidR="009D3744">
        <w:rPr>
          <w:rStyle w:val="CommentReference"/>
        </w:rPr>
        <w:commentReference w:id="110"/>
      </w:r>
      <w:r w:rsidR="0082781D">
        <w:rPr>
          <w:rFonts w:cstheme="minorHAnsi"/>
        </w:rPr>
        <w:t xml:space="preserve"> days, suggesting a learning effect</w:t>
      </w:r>
      <w:r w:rsidR="001F20AF">
        <w:rPr>
          <w:rFonts w:cstheme="minorHAnsi"/>
        </w:rPr>
        <w:t xml:space="preserve"> (</w:t>
      </w:r>
      <w:r w:rsidR="0082781D">
        <w:rPr>
          <w:rFonts w:cstheme="minorHAnsi"/>
        </w:rPr>
        <w:t>Bridg</w:t>
      </w:r>
      <w:r w:rsidR="00E144D0">
        <w:rPr>
          <w:rFonts w:cstheme="minorHAnsi"/>
        </w:rPr>
        <w:t>e</w:t>
      </w:r>
      <w:r w:rsidR="0082781D">
        <w:rPr>
          <w:rFonts w:cstheme="minorHAnsi"/>
        </w:rPr>
        <w:t>man, et al. 2016)</w:t>
      </w:r>
      <w:r w:rsidR="00C04CDB">
        <w:rPr>
          <w:rFonts w:cstheme="minorHAnsi"/>
        </w:rPr>
        <w:t xml:space="preserve">. </w:t>
      </w:r>
      <w:r w:rsidR="00FC14D0">
        <w:rPr>
          <w:rFonts w:cstheme="minorHAnsi"/>
        </w:rPr>
        <w:t xml:space="preserve">Indeed, </w:t>
      </w:r>
      <w:r w:rsidR="00631576" w:rsidRPr="006F0F82">
        <w:rPr>
          <w:rFonts w:cstheme="minorHAnsi"/>
        </w:rPr>
        <w:t xml:space="preserve">Dirnberger </w:t>
      </w:r>
      <w:r w:rsidR="00631576">
        <w:rPr>
          <w:rFonts w:cstheme="minorHAnsi"/>
        </w:rPr>
        <w:t xml:space="preserve">et al. </w:t>
      </w:r>
      <w:r w:rsidR="00631576" w:rsidRPr="006F0F82">
        <w:rPr>
          <w:rFonts w:cstheme="minorHAnsi"/>
        </w:rPr>
        <w:t xml:space="preserve">(2013) also observed significant increases in </w:t>
      </w:r>
      <w:r w:rsidR="007A76FB">
        <w:rPr>
          <w:rFonts w:cstheme="minorHAnsi"/>
        </w:rPr>
        <w:t>reliability</w:t>
      </w:r>
      <w:r w:rsidR="00631576" w:rsidRPr="006F0F82">
        <w:rPr>
          <w:rFonts w:cstheme="minorHAnsi"/>
        </w:rPr>
        <w:t xml:space="preserve"> values from </w:t>
      </w:r>
      <w:r w:rsidR="00631576">
        <w:rPr>
          <w:rFonts w:cstheme="minorHAnsi"/>
        </w:rPr>
        <w:t xml:space="preserve">day </w:t>
      </w:r>
      <w:ins w:id="112" w:author="James Steele" w:date="2024-10-01T16:13:00Z" w16du:dateUtc="2024-10-01T15:13:00Z">
        <w:r w:rsidR="009D3744">
          <w:rPr>
            <w:rFonts w:cstheme="minorHAnsi"/>
          </w:rPr>
          <w:t>one</w:t>
        </w:r>
      </w:ins>
      <w:del w:id="113" w:author="James Steele" w:date="2024-10-01T16:13:00Z" w16du:dateUtc="2024-10-01T15:13:00Z">
        <w:r w:rsidR="00631576" w:rsidDel="009D3744">
          <w:rPr>
            <w:rFonts w:cstheme="minorHAnsi"/>
          </w:rPr>
          <w:delText>1</w:delText>
        </w:r>
      </w:del>
      <w:r w:rsidR="00631576" w:rsidRPr="006F0F82">
        <w:rPr>
          <w:rFonts w:cstheme="minorHAnsi"/>
        </w:rPr>
        <w:t xml:space="preserve"> </w:t>
      </w:r>
      <w:r w:rsidR="00292A27">
        <w:rPr>
          <w:rFonts w:cstheme="minorHAnsi"/>
        </w:rPr>
        <w:t xml:space="preserve">and </w:t>
      </w:r>
      <w:del w:id="114" w:author="James Steele" w:date="2024-10-01T16:13:00Z" w16du:dateUtc="2024-10-01T15:13:00Z">
        <w:r w:rsidR="00292A27" w:rsidDel="009D3744">
          <w:rPr>
            <w:rFonts w:cstheme="minorHAnsi"/>
          </w:rPr>
          <w:delText xml:space="preserve">2 </w:delText>
        </w:r>
      </w:del>
      <w:ins w:id="115" w:author="James Steele" w:date="2024-10-01T16:13:00Z" w16du:dateUtc="2024-10-01T15:13:00Z">
        <w:r w:rsidR="009D3744">
          <w:rPr>
            <w:rFonts w:cstheme="minorHAnsi"/>
          </w:rPr>
          <w:t>two</w:t>
        </w:r>
        <w:r w:rsidR="009D3744">
          <w:rPr>
            <w:rFonts w:cstheme="minorHAnsi"/>
          </w:rPr>
          <w:t xml:space="preserve"> </w:t>
        </w:r>
      </w:ins>
      <w:r w:rsidR="00292A27">
        <w:rPr>
          <w:rFonts w:cstheme="minorHAnsi"/>
        </w:rPr>
        <w:t>(</w:t>
      </w:r>
      <w:r w:rsidR="00F1381E">
        <w:rPr>
          <w:rFonts w:cstheme="minorHAnsi"/>
        </w:rPr>
        <w:t>ICC=</w:t>
      </w:r>
      <w:r w:rsidR="00292A27">
        <w:rPr>
          <w:rFonts w:cstheme="minorHAnsi"/>
        </w:rPr>
        <w:t>0.</w:t>
      </w:r>
      <w:r w:rsidR="006A5645">
        <w:rPr>
          <w:rFonts w:cstheme="minorHAnsi"/>
        </w:rPr>
        <w:t>82</w:t>
      </w:r>
      <w:r w:rsidR="00292A27">
        <w:rPr>
          <w:rFonts w:cstheme="minorHAnsi"/>
        </w:rPr>
        <w:t xml:space="preserve">-0.94) </w:t>
      </w:r>
      <w:r w:rsidR="00631576" w:rsidRPr="006F0F82">
        <w:rPr>
          <w:rFonts w:cstheme="minorHAnsi"/>
        </w:rPr>
        <w:t xml:space="preserve">to days </w:t>
      </w:r>
      <w:del w:id="116" w:author="James Steele" w:date="2024-10-01T16:13:00Z" w16du:dateUtc="2024-10-01T15:13:00Z">
        <w:r w:rsidR="00631576" w:rsidRPr="006F0F82" w:rsidDel="009D3744">
          <w:rPr>
            <w:rFonts w:cstheme="minorHAnsi"/>
          </w:rPr>
          <w:delText>2</w:delText>
        </w:r>
      </w:del>
      <w:ins w:id="117" w:author="James Steele" w:date="2024-10-01T16:13:00Z" w16du:dateUtc="2024-10-01T15:13:00Z">
        <w:r w:rsidR="009D3744">
          <w:rPr>
            <w:rFonts w:cstheme="minorHAnsi"/>
          </w:rPr>
          <w:t>two</w:t>
        </w:r>
      </w:ins>
      <w:r w:rsidR="00631576" w:rsidRPr="006F0F82">
        <w:rPr>
          <w:rFonts w:cstheme="minorHAnsi"/>
        </w:rPr>
        <w:t xml:space="preserve"> and </w:t>
      </w:r>
      <w:ins w:id="118" w:author="James Steele" w:date="2024-10-01T16:13:00Z" w16du:dateUtc="2024-10-01T15:13:00Z">
        <w:r w:rsidR="009D3744">
          <w:rPr>
            <w:rFonts w:cstheme="minorHAnsi"/>
          </w:rPr>
          <w:t>three</w:t>
        </w:r>
      </w:ins>
      <w:del w:id="119" w:author="James Steele" w:date="2024-10-01T16:13:00Z" w16du:dateUtc="2024-10-01T15:13:00Z">
        <w:r w:rsidR="00631576" w:rsidRPr="006F0F82" w:rsidDel="009D3744">
          <w:rPr>
            <w:rFonts w:cstheme="minorHAnsi"/>
          </w:rPr>
          <w:delText>3</w:delText>
        </w:r>
      </w:del>
      <w:r w:rsidR="00631576" w:rsidRPr="006F0F82">
        <w:rPr>
          <w:rFonts w:cstheme="minorHAnsi"/>
        </w:rPr>
        <w:t xml:space="preserve"> </w:t>
      </w:r>
      <w:r w:rsidR="00292A27">
        <w:rPr>
          <w:rFonts w:cstheme="minorHAnsi"/>
        </w:rPr>
        <w:t>(</w:t>
      </w:r>
      <w:r w:rsidR="00904150">
        <w:rPr>
          <w:rFonts w:cstheme="minorHAnsi"/>
        </w:rPr>
        <w:t>ICC=</w:t>
      </w:r>
      <w:r w:rsidR="006A5645">
        <w:rPr>
          <w:rFonts w:cstheme="minorHAnsi"/>
        </w:rPr>
        <w:t xml:space="preserve">0.91-0.97) </w:t>
      </w:r>
      <w:r w:rsidR="00631576" w:rsidRPr="006F0F82">
        <w:rPr>
          <w:rFonts w:cstheme="minorHAnsi"/>
        </w:rPr>
        <w:t xml:space="preserve">for the </w:t>
      </w:r>
      <w:proofErr w:type="spellStart"/>
      <w:r w:rsidR="00FC14D0" w:rsidRPr="006F0F82">
        <w:rPr>
          <w:rFonts w:cstheme="minorHAnsi"/>
        </w:rPr>
        <w:t>Isome</w:t>
      </w:r>
      <w:r w:rsidR="00FC14D0">
        <w:rPr>
          <w:rFonts w:cstheme="minorHAnsi"/>
        </w:rPr>
        <w:t>d</w:t>
      </w:r>
      <w:proofErr w:type="spellEnd"/>
      <w:r w:rsidR="00631576" w:rsidRPr="006F0F82">
        <w:rPr>
          <w:rFonts w:cstheme="minorHAnsi"/>
        </w:rPr>
        <w:t xml:space="preserve"> 2000 leg press </w:t>
      </w:r>
      <w:r w:rsidR="00A60167">
        <w:rPr>
          <w:rFonts w:cstheme="minorHAnsi"/>
        </w:rPr>
        <w:t xml:space="preserve">(LP) </w:t>
      </w:r>
      <w:r w:rsidR="00FC14D0">
        <w:rPr>
          <w:rFonts w:cstheme="minorHAnsi"/>
        </w:rPr>
        <w:t>isokinetic dynamometer</w:t>
      </w:r>
      <w:r w:rsidR="00631576" w:rsidRPr="006F0F82">
        <w:rPr>
          <w:rFonts w:cstheme="minorHAnsi"/>
        </w:rPr>
        <w:t xml:space="preserve">. Such </w:t>
      </w:r>
      <w:r w:rsidR="00631576" w:rsidRPr="006F0F82">
        <w:rPr>
          <w:rFonts w:cstheme="minorHAnsi"/>
        </w:rPr>
        <w:lastRenderedPageBreak/>
        <w:t xml:space="preserve">variation is potentially due to a combination of the greater complexity in muscle co-ordination and recruitment in isokinetic compared to isometric testing (Callaghan </w:t>
      </w:r>
      <w:r w:rsidR="00631576" w:rsidRPr="006F0F82">
        <w:rPr>
          <w:rFonts w:cstheme="minorHAnsi"/>
          <w:i/>
          <w:iCs/>
        </w:rPr>
        <w:t>et al</w:t>
      </w:r>
      <w:r w:rsidR="00631576" w:rsidRPr="006F0F82">
        <w:rPr>
          <w:rFonts w:cstheme="minorHAnsi"/>
        </w:rPr>
        <w:t xml:space="preserve">. 2000), the unfamiliar nature of isokinetic movement testing more generally (Hopkins, </w:t>
      </w:r>
      <w:proofErr w:type="spellStart"/>
      <w:r w:rsidR="00631576" w:rsidRPr="006F0F82">
        <w:rPr>
          <w:rFonts w:cstheme="minorHAnsi"/>
        </w:rPr>
        <w:t>Schabort</w:t>
      </w:r>
      <w:proofErr w:type="spellEnd"/>
      <w:r w:rsidR="00631576" w:rsidRPr="006F0F82">
        <w:rPr>
          <w:rFonts w:cstheme="minorHAnsi"/>
        </w:rPr>
        <w:t xml:space="preserve"> &amp; Hawley, 2001; </w:t>
      </w:r>
      <w:proofErr w:type="spellStart"/>
      <w:r w:rsidR="00631576" w:rsidRPr="006F0F82">
        <w:rPr>
          <w:rFonts w:cstheme="minorHAnsi"/>
        </w:rPr>
        <w:t>Schärer</w:t>
      </w:r>
      <w:proofErr w:type="spellEnd"/>
      <w:r w:rsidR="00631576" w:rsidRPr="006F0F82">
        <w:rPr>
          <w:rFonts w:cstheme="minorHAnsi"/>
        </w:rPr>
        <w:t xml:space="preserve"> </w:t>
      </w:r>
      <w:r w:rsidR="00631576" w:rsidRPr="006F0F82">
        <w:rPr>
          <w:rFonts w:cstheme="minorHAnsi"/>
          <w:i/>
          <w:iCs/>
        </w:rPr>
        <w:t>et al</w:t>
      </w:r>
      <w:r w:rsidR="00631576" w:rsidRPr="006F0F82">
        <w:rPr>
          <w:rFonts w:cstheme="minorHAnsi"/>
        </w:rPr>
        <w:t>. 2019)</w:t>
      </w:r>
      <w:r w:rsidR="00A76F41">
        <w:rPr>
          <w:rFonts w:cstheme="minorHAnsi"/>
        </w:rPr>
        <w:t>,</w:t>
      </w:r>
      <w:r w:rsidR="00631576" w:rsidRPr="006F0F82">
        <w:rPr>
          <w:rFonts w:cstheme="minorHAnsi"/>
        </w:rPr>
        <w:t xml:space="preserve"> and the impact of measurement scheduling (Kroll, 1970). </w:t>
      </w:r>
      <w:commentRangeStart w:id="120"/>
      <w:r w:rsidR="00631576" w:rsidRPr="006F0F82">
        <w:rPr>
          <w:rFonts w:cstheme="minorHAnsi"/>
        </w:rPr>
        <w:t xml:space="preserve">These findings led the authors to posit that a familiarisation session would improve reliability for multi-joint isokinetic </w:t>
      </w:r>
      <w:r w:rsidR="00631576" w:rsidRPr="009140A6">
        <w:rPr>
          <w:rFonts w:cstheme="minorHAnsi"/>
        </w:rPr>
        <w:t>movements</w:t>
      </w:r>
      <w:commentRangeEnd w:id="120"/>
      <w:r w:rsidR="009D3744">
        <w:rPr>
          <w:rStyle w:val="CommentReference"/>
        </w:rPr>
        <w:commentReference w:id="120"/>
      </w:r>
      <w:r w:rsidR="00631576" w:rsidRPr="009140A6">
        <w:rPr>
          <w:rFonts w:cstheme="minorHAnsi"/>
        </w:rPr>
        <w:t>.</w:t>
      </w:r>
      <w:r w:rsidR="00F63CEE" w:rsidRPr="009140A6">
        <w:rPr>
          <w:rFonts w:cstheme="minorHAnsi"/>
        </w:rPr>
        <w:t xml:space="preserve"> Two additional training studies reference the reliability of multi-joint isokinetic devices. These studies utilised the chest press (</w:t>
      </w:r>
      <w:r w:rsidR="00A60167">
        <w:rPr>
          <w:rFonts w:cstheme="minorHAnsi"/>
        </w:rPr>
        <w:t xml:space="preserve">CP; </w:t>
      </w:r>
      <w:r w:rsidR="00F63CEE" w:rsidRPr="009140A6">
        <w:rPr>
          <w:rFonts w:cstheme="minorHAnsi"/>
        </w:rPr>
        <w:t xml:space="preserve">Hoffman </w:t>
      </w:r>
      <w:r w:rsidR="00F63CEE" w:rsidRPr="009140A6">
        <w:rPr>
          <w:rFonts w:cstheme="minorHAnsi"/>
          <w:i/>
          <w:iCs/>
        </w:rPr>
        <w:t>et al</w:t>
      </w:r>
      <w:r w:rsidR="00F63CEE" w:rsidRPr="009140A6">
        <w:rPr>
          <w:rFonts w:cstheme="minorHAnsi"/>
        </w:rPr>
        <w:t xml:space="preserve">. 2011), and </w:t>
      </w:r>
      <w:r w:rsidR="00A60167">
        <w:rPr>
          <w:rFonts w:cstheme="minorHAnsi"/>
        </w:rPr>
        <w:t>CP</w:t>
      </w:r>
      <w:r w:rsidR="00F63CEE" w:rsidRPr="009140A6">
        <w:rPr>
          <w:rFonts w:cstheme="minorHAnsi"/>
        </w:rPr>
        <w:t xml:space="preserve"> and seated row (</w:t>
      </w:r>
      <w:r w:rsidR="00A60167">
        <w:rPr>
          <w:rFonts w:cstheme="minorHAnsi"/>
        </w:rPr>
        <w:t xml:space="preserve">SR; </w:t>
      </w:r>
      <w:proofErr w:type="spellStart"/>
      <w:r w:rsidR="00F63CEE" w:rsidRPr="009140A6">
        <w:rPr>
          <w:rFonts w:cstheme="minorHAnsi"/>
        </w:rPr>
        <w:t>Ratamess</w:t>
      </w:r>
      <w:proofErr w:type="spellEnd"/>
      <w:r w:rsidR="00F63CEE" w:rsidRPr="009140A6">
        <w:rPr>
          <w:rFonts w:cstheme="minorHAnsi"/>
        </w:rPr>
        <w:t xml:space="preserve"> </w:t>
      </w:r>
      <w:r w:rsidR="00F63CEE" w:rsidRPr="009140A6">
        <w:rPr>
          <w:rFonts w:cstheme="minorHAnsi"/>
          <w:i/>
          <w:iCs/>
        </w:rPr>
        <w:t>et al</w:t>
      </w:r>
      <w:r w:rsidR="00F63CEE" w:rsidRPr="009140A6">
        <w:rPr>
          <w:rFonts w:cstheme="minorHAnsi"/>
        </w:rPr>
        <w:t>. 2016) by Exerbotics. The latter references the former for test-retest reliability of the device, with the former stating “</w:t>
      </w:r>
      <w:r w:rsidR="00F63CEE" w:rsidRPr="009140A6">
        <w:rPr>
          <w:rFonts w:cstheme="minorHAnsi"/>
          <w:i/>
          <w:iCs/>
        </w:rPr>
        <w:t>Test-retest reliability of the dynamometer has been established in our laboratory as r=0.99</w:t>
      </w:r>
      <w:r w:rsidR="00F63CEE" w:rsidRPr="009140A6">
        <w:rPr>
          <w:rFonts w:cstheme="minorHAnsi"/>
        </w:rPr>
        <w:t xml:space="preserve">” (pp. 2237). However, no further information on the test-retest reliability assessment is provided. Further, Hoffman and colleagues’ (2011) intervention was limited to the </w:t>
      </w:r>
      <w:r w:rsidR="00A60167">
        <w:rPr>
          <w:rFonts w:cstheme="minorHAnsi"/>
        </w:rPr>
        <w:t>CP</w:t>
      </w:r>
      <w:r w:rsidR="00F63CEE" w:rsidRPr="009140A6">
        <w:rPr>
          <w:rFonts w:cstheme="minorHAnsi"/>
        </w:rPr>
        <w:t xml:space="preserve">, thus, it is unclear if the reliability established therein was limited to the </w:t>
      </w:r>
      <w:r w:rsidR="00A60167">
        <w:rPr>
          <w:rFonts w:cstheme="minorHAnsi"/>
        </w:rPr>
        <w:t>CP</w:t>
      </w:r>
      <w:r w:rsidR="00F63CEE" w:rsidRPr="009140A6">
        <w:rPr>
          <w:rFonts w:cstheme="minorHAnsi"/>
        </w:rPr>
        <w:t xml:space="preserve"> or also included the </w:t>
      </w:r>
      <w:r w:rsidR="00A60167">
        <w:rPr>
          <w:rFonts w:cstheme="minorHAnsi"/>
        </w:rPr>
        <w:t>SR</w:t>
      </w:r>
      <w:r w:rsidR="00F63CEE" w:rsidRPr="009140A6">
        <w:rPr>
          <w:rFonts w:cstheme="minorHAnsi"/>
        </w:rPr>
        <w:t>.</w:t>
      </w:r>
      <w:r w:rsidR="006D784F">
        <w:rPr>
          <w:rFonts w:cstheme="minorHAnsi"/>
        </w:rPr>
        <w:t xml:space="preserve"> Finally, and perhaps most importantly, the body of literature has typically investigated </w:t>
      </w:r>
      <w:r w:rsidR="006D784F" w:rsidRPr="001F09FB">
        <w:rPr>
          <w:rFonts w:cstheme="minorHAnsi"/>
          <w:i/>
          <w:iCs/>
        </w:rPr>
        <w:t>reliability</w:t>
      </w:r>
      <w:r w:rsidR="00DA37D0">
        <w:rPr>
          <w:rFonts w:cstheme="minorHAnsi"/>
        </w:rPr>
        <w:t xml:space="preserve"> – a measure of </w:t>
      </w:r>
      <w:r w:rsidR="0057542F">
        <w:rPr>
          <w:rFonts w:cstheme="minorHAnsi"/>
        </w:rPr>
        <w:t>whether persons can be distinguished from each other</w:t>
      </w:r>
      <w:r w:rsidR="006D784F">
        <w:rPr>
          <w:rFonts w:cstheme="minorHAnsi"/>
        </w:rPr>
        <w:t>, whereas</w:t>
      </w:r>
      <w:r w:rsidR="00780817">
        <w:rPr>
          <w:rFonts w:cstheme="minorHAnsi"/>
        </w:rPr>
        <w:t>,</w:t>
      </w:r>
      <w:r w:rsidR="006D784F">
        <w:rPr>
          <w:rFonts w:cstheme="minorHAnsi"/>
        </w:rPr>
        <w:t xml:space="preserve"> </w:t>
      </w:r>
      <w:r w:rsidR="00DE45FC">
        <w:rPr>
          <w:rFonts w:cstheme="minorHAnsi"/>
        </w:rPr>
        <w:t xml:space="preserve">given </w:t>
      </w:r>
      <w:r w:rsidR="00DE45FC" w:rsidRPr="0018483D">
        <w:rPr>
          <w:rFonts w:cstheme="minorHAnsi"/>
        </w:rPr>
        <w:t>that most utilisation of strength measurement is for the purpose of determining whether a change has occurred from test-to-test</w:t>
      </w:r>
      <w:r w:rsidR="00DE45FC">
        <w:rPr>
          <w:rFonts w:cstheme="minorHAnsi"/>
        </w:rPr>
        <w:t>, a</w:t>
      </w:r>
      <w:r w:rsidR="00054C42">
        <w:rPr>
          <w:rFonts w:cstheme="minorHAnsi"/>
        </w:rPr>
        <w:t xml:space="preserve"> focus should be place</w:t>
      </w:r>
      <w:r w:rsidR="00067CB6">
        <w:rPr>
          <w:rFonts w:cstheme="minorHAnsi"/>
        </w:rPr>
        <w:t>d</w:t>
      </w:r>
      <w:r w:rsidR="00054C42">
        <w:rPr>
          <w:rFonts w:cstheme="minorHAnsi"/>
        </w:rPr>
        <w:t xml:space="preserve"> on agreement (i.e., how close the results of repeated measurements are</w:t>
      </w:r>
      <w:r w:rsidR="00EE2B07">
        <w:rPr>
          <w:rFonts w:cstheme="minorHAnsi"/>
        </w:rPr>
        <w:t>; de Vet,</w:t>
      </w:r>
      <w:r w:rsidR="000102F8">
        <w:rPr>
          <w:rFonts w:cstheme="minorHAnsi"/>
        </w:rPr>
        <w:t xml:space="preserve"> et al.</w:t>
      </w:r>
      <w:r w:rsidR="00EE2B07">
        <w:rPr>
          <w:rFonts w:cstheme="minorHAnsi"/>
        </w:rPr>
        <w:t xml:space="preserve"> 2006). </w:t>
      </w:r>
      <w:r w:rsidR="00AC0A35" w:rsidRPr="006F0F82">
        <w:rPr>
          <w:rFonts w:cstheme="minorHAnsi"/>
        </w:rPr>
        <w:t xml:space="preserve">With </w:t>
      </w:r>
      <w:r w:rsidR="00246820">
        <w:rPr>
          <w:rFonts w:cstheme="minorHAnsi"/>
        </w:rPr>
        <w:t>the above</w:t>
      </w:r>
      <w:r w:rsidR="00AC0A35" w:rsidRPr="006F0F82">
        <w:rPr>
          <w:rFonts w:cstheme="minorHAnsi"/>
        </w:rPr>
        <w:t xml:space="preserve"> in mind, the aim of this study </w:t>
      </w:r>
      <w:r w:rsidR="00246820">
        <w:rPr>
          <w:rFonts w:cstheme="minorHAnsi"/>
        </w:rPr>
        <w:t>was</w:t>
      </w:r>
      <w:r w:rsidR="00AC0A35" w:rsidRPr="006F0F82">
        <w:rPr>
          <w:rFonts w:cstheme="minorHAnsi"/>
        </w:rPr>
        <w:t xml:space="preserve"> to determine the </w:t>
      </w:r>
      <w:ins w:id="121" w:author="James Steele" w:date="2024-10-01T16:17:00Z" w16du:dateUtc="2024-10-01T15:17:00Z">
        <w:r w:rsidR="005C13FD">
          <w:rPr>
            <w:rFonts w:cstheme="minorHAnsi"/>
          </w:rPr>
          <w:t xml:space="preserve">reliability and </w:t>
        </w:r>
      </w:ins>
      <w:r w:rsidR="00B91486">
        <w:rPr>
          <w:rFonts w:cstheme="minorHAnsi"/>
        </w:rPr>
        <w:t>agreement</w:t>
      </w:r>
      <w:r w:rsidR="00B378B8">
        <w:rPr>
          <w:rFonts w:cstheme="minorHAnsi"/>
        </w:rPr>
        <w:t xml:space="preserve"> of</w:t>
      </w:r>
      <w:r w:rsidR="00AC0A35" w:rsidRPr="006F0F82">
        <w:rPr>
          <w:rFonts w:cstheme="minorHAnsi"/>
        </w:rPr>
        <w:t xml:space="preserve"> </w:t>
      </w:r>
      <w:r w:rsidR="00B22218">
        <w:rPr>
          <w:rFonts w:cstheme="minorHAnsi"/>
        </w:rPr>
        <w:t xml:space="preserve">isometric and isokinetic </w:t>
      </w:r>
      <w:r w:rsidR="00AC0A35" w:rsidRPr="006F0F82">
        <w:rPr>
          <w:rFonts w:cstheme="minorHAnsi"/>
        </w:rPr>
        <w:t xml:space="preserve">upper- and lower-body multi-joint dynamometry using Exerbotics </w:t>
      </w:r>
      <w:r w:rsidR="00A60167">
        <w:rPr>
          <w:rFonts w:cstheme="minorHAnsi"/>
        </w:rPr>
        <w:t>CP</w:t>
      </w:r>
      <w:r w:rsidR="00246820">
        <w:rPr>
          <w:rFonts w:cstheme="minorHAnsi"/>
        </w:rPr>
        <w:t xml:space="preserve">, </w:t>
      </w:r>
      <w:r w:rsidR="00A60167">
        <w:rPr>
          <w:rFonts w:cstheme="minorHAnsi"/>
        </w:rPr>
        <w:t>LP</w:t>
      </w:r>
      <w:r w:rsidR="00246820">
        <w:rPr>
          <w:rFonts w:cstheme="minorHAnsi"/>
        </w:rPr>
        <w:t xml:space="preserve"> and </w:t>
      </w:r>
      <w:r w:rsidR="00A60167">
        <w:rPr>
          <w:rFonts w:cstheme="minorHAnsi"/>
        </w:rPr>
        <w:t>SR</w:t>
      </w:r>
      <w:r w:rsidR="00246820">
        <w:rPr>
          <w:rFonts w:cstheme="minorHAnsi"/>
        </w:rPr>
        <w:t xml:space="preserve"> </w:t>
      </w:r>
      <w:r w:rsidR="00780817">
        <w:rPr>
          <w:rFonts w:cstheme="minorHAnsi"/>
        </w:rPr>
        <w:t>exercises</w:t>
      </w:r>
      <w:r w:rsidR="00AC0A35" w:rsidRPr="006F0F82">
        <w:rPr>
          <w:rFonts w:cstheme="minorHAnsi"/>
        </w:rPr>
        <w:t xml:space="preserve">.      </w:t>
      </w:r>
    </w:p>
    <w:p w14:paraId="406416D2" w14:textId="0D6E0DC3" w:rsidR="00AC0A35" w:rsidRPr="006F0F82" w:rsidRDefault="00AC0A35" w:rsidP="00AC0A35">
      <w:pPr>
        <w:spacing w:line="360" w:lineRule="auto"/>
        <w:jc w:val="both"/>
        <w:rPr>
          <w:rFonts w:cstheme="minorHAnsi"/>
          <w:b/>
          <w:bCs/>
        </w:rPr>
      </w:pPr>
      <w:r w:rsidRPr="006F0F82">
        <w:rPr>
          <w:rFonts w:cstheme="minorHAnsi"/>
          <w:b/>
          <w:bCs/>
        </w:rPr>
        <w:t>METHODS</w:t>
      </w:r>
    </w:p>
    <w:p w14:paraId="5ACC43B0" w14:textId="77777777" w:rsidR="00AC0A35" w:rsidRPr="006F0F82" w:rsidRDefault="00AC0A35" w:rsidP="00AC0A35">
      <w:pPr>
        <w:spacing w:line="360" w:lineRule="auto"/>
        <w:jc w:val="both"/>
        <w:rPr>
          <w:rFonts w:cstheme="minorHAnsi"/>
          <w:b/>
          <w:bCs/>
        </w:rPr>
      </w:pPr>
      <w:r w:rsidRPr="006F0F82">
        <w:rPr>
          <w:rFonts w:cstheme="minorHAnsi"/>
          <w:b/>
          <w:bCs/>
        </w:rPr>
        <w:t xml:space="preserve">Experimental Approach to the Problem </w:t>
      </w:r>
    </w:p>
    <w:p w14:paraId="694DA920" w14:textId="3B2233E2" w:rsidR="00AC0A35" w:rsidRPr="006F0F82" w:rsidRDefault="00AC0A35" w:rsidP="00AC0A35">
      <w:pPr>
        <w:spacing w:line="360" w:lineRule="auto"/>
        <w:ind w:firstLine="720"/>
        <w:jc w:val="both"/>
        <w:rPr>
          <w:rFonts w:cstheme="minorHAnsi"/>
        </w:rPr>
      </w:pPr>
      <w:r w:rsidRPr="006F0F82">
        <w:rPr>
          <w:rFonts w:cstheme="minorHAnsi"/>
        </w:rPr>
        <w:t xml:space="preserve">A within-group, repeated measures study design was employed, with participants reporting to the laboratory over three separate days. On each visit, participants performed two isometric testing trials followed by one isokinetic testing trial. Testing was conducted for three </w:t>
      </w:r>
      <w:r w:rsidR="0073270E" w:rsidRPr="006F0F82">
        <w:rPr>
          <w:rFonts w:cstheme="minorHAnsi"/>
        </w:rPr>
        <w:t>exercises</w:t>
      </w:r>
      <w:r w:rsidR="0073270E">
        <w:rPr>
          <w:rFonts w:cstheme="minorHAnsi"/>
        </w:rPr>
        <w:t>:</w:t>
      </w:r>
      <w:r w:rsidR="00985468">
        <w:rPr>
          <w:rFonts w:cstheme="minorHAnsi"/>
        </w:rPr>
        <w:t xml:space="preserve"> </w:t>
      </w:r>
      <w:r w:rsidR="00A60167">
        <w:rPr>
          <w:rFonts w:cstheme="minorHAnsi"/>
        </w:rPr>
        <w:t>LP</w:t>
      </w:r>
      <w:r w:rsidR="00985468">
        <w:rPr>
          <w:rFonts w:cstheme="minorHAnsi"/>
        </w:rPr>
        <w:t xml:space="preserve">, </w:t>
      </w:r>
      <w:r w:rsidR="00A60167">
        <w:rPr>
          <w:rFonts w:cstheme="minorHAnsi"/>
        </w:rPr>
        <w:t>CP</w:t>
      </w:r>
      <w:r w:rsidR="00985468">
        <w:rPr>
          <w:rFonts w:cstheme="minorHAnsi"/>
        </w:rPr>
        <w:t>,</w:t>
      </w:r>
      <w:r w:rsidRPr="006F0F82">
        <w:rPr>
          <w:rFonts w:cstheme="minorHAnsi"/>
        </w:rPr>
        <w:t xml:space="preserve"> and </w:t>
      </w:r>
      <w:r w:rsidR="00A60167">
        <w:rPr>
          <w:rFonts w:cstheme="minorHAnsi"/>
        </w:rPr>
        <w:t>SR</w:t>
      </w:r>
      <w:r w:rsidR="00985468">
        <w:rPr>
          <w:rFonts w:cstheme="minorHAnsi"/>
        </w:rPr>
        <w:t xml:space="preserve"> </w:t>
      </w:r>
      <w:r w:rsidRPr="006F0F82">
        <w:rPr>
          <w:rFonts w:cstheme="minorHAnsi"/>
        </w:rPr>
        <w:t>(Exerbotics, LLC, Tulsa, OK, USA).</w:t>
      </w:r>
      <w:r w:rsidRPr="006F0F82" w:rsidDel="00717D5D">
        <w:rPr>
          <w:rFonts w:cstheme="minorHAnsi"/>
        </w:rPr>
        <w:t xml:space="preserve"> </w:t>
      </w:r>
      <w:r w:rsidRPr="006F0F82">
        <w:rPr>
          <w:rFonts w:cstheme="minorHAnsi"/>
        </w:rPr>
        <w:t xml:space="preserve">This methodological design permitted </w:t>
      </w:r>
      <w:r w:rsidR="00EC6EC3">
        <w:rPr>
          <w:rFonts w:cstheme="minorHAnsi"/>
        </w:rPr>
        <w:t xml:space="preserve">assessment of </w:t>
      </w:r>
      <w:r w:rsidRPr="006F0F82">
        <w:rPr>
          <w:rFonts w:cstheme="minorHAnsi"/>
        </w:rPr>
        <w:t xml:space="preserve">within- and between-day agreement for peak isometric force for </w:t>
      </w:r>
      <w:r w:rsidR="00A60167">
        <w:rPr>
          <w:rFonts w:cstheme="minorHAnsi"/>
        </w:rPr>
        <w:t>CP</w:t>
      </w:r>
      <w:r w:rsidRPr="006F0F82">
        <w:rPr>
          <w:rFonts w:cstheme="minorHAnsi"/>
        </w:rPr>
        <w:t xml:space="preserve">, </w:t>
      </w:r>
      <w:r w:rsidR="00A60167">
        <w:rPr>
          <w:rFonts w:cstheme="minorHAnsi"/>
        </w:rPr>
        <w:t>LP</w:t>
      </w:r>
      <w:r w:rsidRPr="006F0F82">
        <w:rPr>
          <w:rFonts w:cstheme="minorHAnsi"/>
        </w:rPr>
        <w:t xml:space="preserve">, and </w:t>
      </w:r>
      <w:r w:rsidR="00A60167">
        <w:rPr>
          <w:rFonts w:cstheme="minorHAnsi"/>
        </w:rPr>
        <w:t>SR</w:t>
      </w:r>
      <w:r w:rsidRPr="006F0F82">
        <w:rPr>
          <w:rFonts w:cstheme="minorHAnsi"/>
        </w:rPr>
        <w:t>, and between-day agreement of isokinetic concentric and eccentric force for the same exercises</w:t>
      </w:r>
      <w:ins w:id="122" w:author="James Steele" w:date="2024-10-01T16:21:00Z" w16du:dateUtc="2024-10-01T15:21:00Z">
        <w:r w:rsidR="005C13FD">
          <w:rPr>
            <w:rFonts w:cstheme="minorHAnsi"/>
          </w:rPr>
          <w:t xml:space="preserve"> as, based on prior research suggesting a learning effect for isokinetic exercise we treated the first visit as familiarisation</w:t>
        </w:r>
      </w:ins>
      <w:r w:rsidRPr="006F0F82">
        <w:rPr>
          <w:rFonts w:cstheme="minorHAnsi"/>
        </w:rPr>
        <w:t xml:space="preserve">. Isokinetic values are reported as the </w:t>
      </w:r>
      <w:del w:id="123" w:author="James Steele" w:date="2024-10-01T16:22:00Z" w16du:dateUtc="2024-10-01T15:22:00Z">
        <w:r w:rsidRPr="006F0F82" w:rsidDel="005C13FD">
          <w:rPr>
            <w:rFonts w:cstheme="minorHAnsi"/>
          </w:rPr>
          <w:delText xml:space="preserve">peak </w:delText>
        </w:r>
      </w:del>
      <w:r w:rsidRPr="006F0F82">
        <w:rPr>
          <w:rFonts w:cstheme="minorHAnsi"/>
        </w:rPr>
        <w:t>average force throughout the full range of motion for each phase (concentric and eccentric) of a repetition</w:t>
      </w:r>
      <w:ins w:id="124" w:author="James Steele" w:date="2024-10-01T16:22:00Z" w16du:dateUtc="2024-10-01T15:22:00Z">
        <w:r w:rsidR="005C13FD">
          <w:rPr>
            <w:rFonts w:cstheme="minorHAnsi"/>
          </w:rPr>
          <w:t xml:space="preserve"> for the repetition with the highest result</w:t>
        </w:r>
      </w:ins>
      <w:r w:rsidRPr="006F0F82">
        <w:rPr>
          <w:rFonts w:cstheme="minorHAnsi"/>
        </w:rPr>
        <w:t xml:space="preserve">. </w:t>
      </w:r>
    </w:p>
    <w:p w14:paraId="635E29EF" w14:textId="77777777" w:rsidR="00AC0A35" w:rsidRPr="006F0F82" w:rsidRDefault="00AC0A35" w:rsidP="00AC0A35">
      <w:pPr>
        <w:spacing w:line="360" w:lineRule="auto"/>
        <w:jc w:val="both"/>
        <w:rPr>
          <w:rFonts w:cstheme="minorHAnsi"/>
          <w:b/>
          <w:bCs/>
        </w:rPr>
      </w:pPr>
      <w:r w:rsidRPr="006F0F82">
        <w:rPr>
          <w:rFonts w:cstheme="minorHAnsi"/>
          <w:b/>
          <w:bCs/>
        </w:rPr>
        <w:t xml:space="preserve">Subjects </w:t>
      </w:r>
    </w:p>
    <w:p w14:paraId="2E7B9296" w14:textId="4BE247E7" w:rsidR="00AC0A35" w:rsidRPr="006F0F82" w:rsidRDefault="00AC0A35" w:rsidP="00AC0A35">
      <w:pPr>
        <w:spacing w:line="360" w:lineRule="auto"/>
        <w:ind w:firstLine="720"/>
        <w:jc w:val="both"/>
        <w:rPr>
          <w:rFonts w:cstheme="minorHAnsi"/>
        </w:rPr>
      </w:pPr>
      <w:r w:rsidRPr="006F0F82">
        <w:rPr>
          <w:rFonts w:cstheme="minorHAnsi"/>
        </w:rPr>
        <w:t xml:space="preserve">Following ethical approval for this study by Solent University Health, Exercise, and Sports Science Research Ethics and Innovation Committee </w:t>
      </w:r>
      <w:r w:rsidR="00682ACF">
        <w:rPr>
          <w:rFonts w:cstheme="minorHAnsi"/>
        </w:rPr>
        <w:t>(</w:t>
      </w:r>
      <w:r w:rsidR="00EA1838">
        <w:rPr>
          <w:rFonts w:cstheme="minorHAnsi"/>
        </w:rPr>
        <w:t>reference number</w:t>
      </w:r>
      <w:r w:rsidR="00682ACF">
        <w:rPr>
          <w:rFonts w:cstheme="minorHAnsi"/>
        </w:rPr>
        <w:t>:</w:t>
      </w:r>
      <w:r w:rsidR="00EA1838">
        <w:rPr>
          <w:rFonts w:cstheme="minorHAnsi"/>
        </w:rPr>
        <w:t xml:space="preserve"> </w:t>
      </w:r>
      <w:r w:rsidR="00EA1838" w:rsidRPr="00EA1838">
        <w:rPr>
          <w:rFonts w:cstheme="minorHAnsi"/>
        </w:rPr>
        <w:t>nashm1HESS2023</w:t>
      </w:r>
      <w:r w:rsidRPr="006F0F82">
        <w:rPr>
          <w:rFonts w:cstheme="minorHAnsi"/>
        </w:rPr>
        <w:t xml:space="preserve">), </w:t>
      </w:r>
      <w:r w:rsidRPr="006F0F82">
        <w:rPr>
          <w:rFonts w:cstheme="minorHAnsi"/>
        </w:rPr>
        <w:lastRenderedPageBreak/>
        <w:t xml:space="preserve">recreationally active adults (male or female) aged between 18 and 45 years of any resistance training experience level (including none), were recruited. Inclusion criteria required participants to be absent of any injury and/or cardiorespiratory medical condition (including hypertensive or prehypertensive blood pressure) preventing or contraindicating maximal strength testing. Exclusion criteria included anyone not meeting the inclusion criteria as well as anyone who </w:t>
      </w:r>
      <w:r w:rsidR="00DE2380">
        <w:rPr>
          <w:rFonts w:cstheme="minorHAnsi"/>
        </w:rPr>
        <w:t>was</w:t>
      </w:r>
      <w:r w:rsidRPr="006F0F82">
        <w:rPr>
          <w:rFonts w:cstheme="minorHAnsi"/>
        </w:rPr>
        <w:t xml:space="preserve"> pregnant or using uncontrolled performance enhancing drugs. Through convenience snowball sampling, 17 participants were recruited. One participant withdrew due to illness unrelated to the study, one withdrew due to personal reasons unrelated to the study and one other participant’s data were excluded due to non-adherence to on-going eligibility criteria. All other participants completed all testing, resulting in data for 14 participants (mean ± SD; age, 31.07 ± 9.24 years; height, 178.06 ± 9.02 cm; mass, 79.38 ± 10.22 kg; resistance training experience, 9.93 ± 10.97 years) being available for final analysis. All participants completed a physical activity readiness questionnaire and signed an informed consent form.  </w:t>
      </w:r>
    </w:p>
    <w:p w14:paraId="55B35963" w14:textId="77777777" w:rsidR="00AC0A35" w:rsidRPr="006F0F82" w:rsidRDefault="00AC0A35" w:rsidP="00AC0A35">
      <w:pPr>
        <w:spacing w:line="360" w:lineRule="auto"/>
        <w:jc w:val="both"/>
        <w:rPr>
          <w:rFonts w:cstheme="minorHAnsi"/>
          <w:b/>
          <w:bCs/>
        </w:rPr>
      </w:pPr>
      <w:r w:rsidRPr="006F0F82">
        <w:rPr>
          <w:rFonts w:cstheme="minorHAnsi"/>
          <w:b/>
          <w:bCs/>
        </w:rPr>
        <w:t>Procedures</w:t>
      </w:r>
    </w:p>
    <w:p w14:paraId="5C78FD16" w14:textId="77777777" w:rsidR="00AC0A35" w:rsidRPr="006F0F82" w:rsidRDefault="00AC0A35" w:rsidP="00AC0A35">
      <w:pPr>
        <w:spacing w:line="360" w:lineRule="auto"/>
        <w:jc w:val="both"/>
        <w:rPr>
          <w:rFonts w:cstheme="minorHAnsi"/>
          <w:i/>
          <w:iCs/>
        </w:rPr>
      </w:pPr>
      <w:r w:rsidRPr="006F0F82">
        <w:rPr>
          <w:rFonts w:cstheme="minorHAnsi"/>
          <w:i/>
          <w:iCs/>
        </w:rPr>
        <w:t>Machine set-up</w:t>
      </w:r>
    </w:p>
    <w:p w14:paraId="4DC6159C" w14:textId="3A53E1BF" w:rsidR="009B326A" w:rsidRPr="006F0F82" w:rsidRDefault="00AC0A35" w:rsidP="00C66975">
      <w:pPr>
        <w:spacing w:line="360" w:lineRule="auto"/>
        <w:ind w:firstLine="720"/>
        <w:jc w:val="both"/>
        <w:rPr>
          <w:rFonts w:cstheme="minorHAnsi"/>
        </w:rPr>
      </w:pPr>
      <w:r w:rsidRPr="006F0F82">
        <w:rPr>
          <w:rFonts w:cstheme="minorHAnsi"/>
        </w:rPr>
        <w:t>This study consisted of three separate</w:t>
      </w:r>
      <w:r w:rsidR="00774DC5">
        <w:rPr>
          <w:rFonts w:cstheme="minorHAnsi"/>
        </w:rPr>
        <w:t xml:space="preserve">, consecutive, </w:t>
      </w:r>
      <w:r w:rsidRPr="006F0F82">
        <w:rPr>
          <w:rFonts w:cstheme="minorHAnsi"/>
        </w:rPr>
        <w:t>weekly visits to the laboratory</w:t>
      </w:r>
      <w:r w:rsidR="00774DC5">
        <w:rPr>
          <w:rFonts w:cstheme="minorHAnsi"/>
        </w:rPr>
        <w:t xml:space="preserve">. </w:t>
      </w:r>
      <w:r w:rsidRPr="006F0F82">
        <w:rPr>
          <w:rFonts w:cstheme="minorHAnsi"/>
        </w:rPr>
        <w:t>Testing days were scheduled on the same day of the week and the same time of day (±1 hour) to control for the impact of diurnal variations on maximum strength performance (</w:t>
      </w:r>
      <w:proofErr w:type="spellStart"/>
      <w:r w:rsidRPr="006F0F82">
        <w:rPr>
          <w:rFonts w:cstheme="minorHAnsi"/>
        </w:rPr>
        <w:t>Knaier</w:t>
      </w:r>
      <w:proofErr w:type="spellEnd"/>
      <w:r w:rsidRPr="006F0F82">
        <w:rPr>
          <w:rFonts w:cstheme="minorHAnsi"/>
        </w:rPr>
        <w:t xml:space="preserve"> </w:t>
      </w:r>
      <w:r w:rsidRPr="006F0F82">
        <w:rPr>
          <w:rFonts w:cstheme="minorHAnsi"/>
          <w:i/>
          <w:iCs/>
        </w:rPr>
        <w:t>et al</w:t>
      </w:r>
      <w:r w:rsidRPr="006F0F82">
        <w:rPr>
          <w:rFonts w:cstheme="minorHAnsi"/>
        </w:rPr>
        <w:t xml:space="preserve">. 2022; </w:t>
      </w:r>
      <w:proofErr w:type="spellStart"/>
      <w:r w:rsidRPr="006F0F82">
        <w:rPr>
          <w:rFonts w:cstheme="minorHAnsi"/>
        </w:rPr>
        <w:t>Chtourou</w:t>
      </w:r>
      <w:proofErr w:type="spellEnd"/>
      <w:r w:rsidRPr="006F0F82">
        <w:rPr>
          <w:rFonts w:cstheme="minorHAnsi"/>
        </w:rPr>
        <w:t xml:space="preserve"> </w:t>
      </w:r>
      <w:r w:rsidRPr="006F0F82">
        <w:rPr>
          <w:rFonts w:cstheme="minorHAnsi"/>
          <w:i/>
          <w:iCs/>
        </w:rPr>
        <w:t>et al</w:t>
      </w:r>
      <w:r w:rsidRPr="006F0F82">
        <w:rPr>
          <w:rFonts w:cstheme="minorHAnsi"/>
        </w:rPr>
        <w:t xml:space="preserve">. 2012). On testing day </w:t>
      </w:r>
      <w:commentRangeStart w:id="125"/>
      <w:r w:rsidRPr="006F0F82">
        <w:rPr>
          <w:rFonts w:cstheme="minorHAnsi"/>
        </w:rPr>
        <w:t>one</w:t>
      </w:r>
      <w:commentRangeEnd w:id="125"/>
      <w:r w:rsidR="00F475A9">
        <w:rPr>
          <w:rStyle w:val="CommentReference"/>
        </w:rPr>
        <w:commentReference w:id="125"/>
      </w:r>
      <w:r w:rsidRPr="006F0F82">
        <w:rPr>
          <w:rFonts w:cstheme="minorHAnsi"/>
        </w:rPr>
        <w:t xml:space="preserve">, participants’ range of motion and joint angles were established and recorded. For isometric testing, as per manufacturer’s recommendations, joint angles were set at 90° flexion of the elbow for the </w:t>
      </w:r>
      <w:r w:rsidR="00A60167">
        <w:rPr>
          <w:rFonts w:cstheme="minorHAnsi"/>
        </w:rPr>
        <w:t>CP</w:t>
      </w:r>
      <w:r w:rsidRPr="006F0F82">
        <w:rPr>
          <w:rFonts w:cstheme="minorHAnsi"/>
        </w:rPr>
        <w:t xml:space="preserve"> and </w:t>
      </w:r>
      <w:r w:rsidR="00A60167">
        <w:rPr>
          <w:rFonts w:cstheme="minorHAnsi"/>
        </w:rPr>
        <w:t>SR</w:t>
      </w:r>
      <w:r w:rsidRPr="006F0F82">
        <w:rPr>
          <w:rFonts w:cstheme="minorHAnsi"/>
        </w:rPr>
        <w:t xml:space="preserve">, and 90° flexion of the knee for the </w:t>
      </w:r>
      <w:r w:rsidR="00A60167">
        <w:rPr>
          <w:rFonts w:cstheme="minorHAnsi"/>
        </w:rPr>
        <w:t>LP</w:t>
      </w:r>
      <w:r w:rsidRPr="006F0F82">
        <w:rPr>
          <w:rFonts w:cstheme="minorHAnsi"/>
        </w:rPr>
        <w:t xml:space="preserve">. For isokinetic testing, as per manufacturer’s recommendations and to reflect usage in commercial settings, range of motion was set as follows; </w:t>
      </w:r>
      <w:r w:rsidR="00A60167">
        <w:rPr>
          <w:rFonts w:cstheme="minorHAnsi"/>
        </w:rPr>
        <w:t>CP</w:t>
      </w:r>
      <w:r w:rsidRPr="006F0F82">
        <w:rPr>
          <w:rFonts w:cstheme="minorHAnsi"/>
        </w:rPr>
        <w:t xml:space="preserve">: 90° to 140° flexion of the elbow; </w:t>
      </w:r>
      <w:r w:rsidR="00A60167">
        <w:rPr>
          <w:rFonts w:cstheme="minorHAnsi"/>
        </w:rPr>
        <w:t>SR</w:t>
      </w:r>
      <w:r w:rsidRPr="006F0F82">
        <w:rPr>
          <w:rFonts w:cstheme="minorHAnsi"/>
        </w:rPr>
        <w:t xml:space="preserve">: 140° to 90° flexion of the elbow; and </w:t>
      </w:r>
      <w:r w:rsidR="00A60167">
        <w:rPr>
          <w:rFonts w:cstheme="minorHAnsi"/>
        </w:rPr>
        <w:t>LP</w:t>
      </w:r>
      <w:r w:rsidRPr="006F0F82">
        <w:rPr>
          <w:rFonts w:cstheme="minorHAnsi"/>
        </w:rPr>
        <w:t xml:space="preserve">: 90° to 120° flexion of the knee. Participants were allowed to self-select </w:t>
      </w:r>
      <w:bookmarkStart w:id="126" w:name="_Hlk166230769"/>
      <w:r w:rsidRPr="006F0F82">
        <w:rPr>
          <w:rFonts w:cstheme="minorHAnsi"/>
        </w:rPr>
        <w:t>seat position, foot position, and hand position</w:t>
      </w:r>
      <w:bookmarkEnd w:id="126"/>
      <w:r w:rsidRPr="006F0F82">
        <w:rPr>
          <w:rFonts w:cstheme="minorHAnsi"/>
        </w:rPr>
        <w:t>, which were also recorded to ensure consistency between days and trials.</w:t>
      </w:r>
      <w:r w:rsidR="00C66975">
        <w:rPr>
          <w:rFonts w:cstheme="minorHAnsi"/>
        </w:rPr>
        <w:t xml:space="preserve"> On each day of testing</w:t>
      </w:r>
      <w:r w:rsidR="00C66975" w:rsidRPr="006F0F82">
        <w:rPr>
          <w:rFonts w:cstheme="minorHAnsi"/>
        </w:rPr>
        <w:t>, participants performed a standardised warm-up on a cycle ergometer (</w:t>
      </w:r>
      <w:proofErr w:type="spellStart"/>
      <w:r w:rsidR="00C66975" w:rsidRPr="006F0F82">
        <w:rPr>
          <w:rFonts w:cstheme="minorHAnsi"/>
        </w:rPr>
        <w:t>Ergomedic</w:t>
      </w:r>
      <w:proofErr w:type="spellEnd"/>
      <w:r w:rsidR="00C66975" w:rsidRPr="006F0F82">
        <w:rPr>
          <w:rFonts w:cstheme="minorHAnsi"/>
        </w:rPr>
        <w:t xml:space="preserve"> 874E; Monark, Uppsala, Sweden) for five minutes up to 60% age-predicted heart rate maximum (220-age).</w:t>
      </w:r>
    </w:p>
    <w:p w14:paraId="3B6A1209" w14:textId="6B545882" w:rsidR="00AC0A35" w:rsidRPr="006F0F82" w:rsidRDefault="00AC0A35" w:rsidP="00AC0A35">
      <w:pPr>
        <w:spacing w:line="360" w:lineRule="auto"/>
        <w:jc w:val="both"/>
        <w:rPr>
          <w:rFonts w:cstheme="minorHAnsi"/>
          <w:i/>
          <w:iCs/>
        </w:rPr>
      </w:pPr>
      <w:r w:rsidRPr="006F0F82">
        <w:rPr>
          <w:rFonts w:cstheme="minorHAnsi"/>
          <w:i/>
          <w:iCs/>
        </w:rPr>
        <w:t>Isometric Testing</w:t>
      </w:r>
    </w:p>
    <w:p w14:paraId="6F42A880" w14:textId="36FE78CC" w:rsidR="00AC0A35" w:rsidRPr="006F0F82" w:rsidRDefault="00AC0A35" w:rsidP="00AC0A35">
      <w:pPr>
        <w:spacing w:line="360" w:lineRule="auto"/>
        <w:ind w:firstLine="720"/>
        <w:jc w:val="both"/>
        <w:rPr>
          <w:rFonts w:cstheme="minorHAnsi"/>
        </w:rPr>
      </w:pPr>
      <w:r w:rsidRPr="006F0F82">
        <w:rPr>
          <w:rFonts w:cstheme="minorHAnsi"/>
        </w:rPr>
        <w:t>Following the warm-up, participants performed two</w:t>
      </w:r>
      <w:r w:rsidR="00C66975">
        <w:rPr>
          <w:rFonts w:cstheme="minorHAnsi"/>
        </w:rPr>
        <w:t xml:space="preserve"> </w:t>
      </w:r>
      <w:r w:rsidR="00ED5B83">
        <w:rPr>
          <w:rFonts w:cstheme="minorHAnsi"/>
        </w:rPr>
        <w:t>trials consisting</w:t>
      </w:r>
      <w:r w:rsidR="00C66975">
        <w:rPr>
          <w:rFonts w:cstheme="minorHAnsi"/>
        </w:rPr>
        <w:t xml:space="preserve"> of</w:t>
      </w:r>
      <w:r w:rsidRPr="006F0F82">
        <w:rPr>
          <w:rFonts w:cstheme="minorHAnsi"/>
        </w:rPr>
        <w:t xml:space="preserve"> three</w:t>
      </w:r>
      <w:r w:rsidR="00C66975">
        <w:rPr>
          <w:rFonts w:cstheme="minorHAnsi"/>
        </w:rPr>
        <w:t xml:space="preserve"> isometric contractions</w:t>
      </w:r>
      <w:r w:rsidRPr="006F0F82">
        <w:rPr>
          <w:rFonts w:cstheme="minorHAnsi"/>
        </w:rPr>
        <w:t xml:space="preserve"> per exercise. </w:t>
      </w:r>
      <w:r w:rsidR="00C66975">
        <w:rPr>
          <w:rFonts w:cstheme="minorHAnsi"/>
        </w:rPr>
        <w:t>Isometric contractions</w:t>
      </w:r>
      <w:r w:rsidRPr="006F0F82">
        <w:rPr>
          <w:rFonts w:cstheme="minorHAnsi"/>
        </w:rPr>
        <w:t xml:space="preserve"> one and two of each </w:t>
      </w:r>
      <w:r w:rsidR="00C66975">
        <w:rPr>
          <w:rFonts w:cstheme="minorHAnsi"/>
        </w:rPr>
        <w:t>set</w:t>
      </w:r>
      <w:r w:rsidRPr="006F0F82">
        <w:rPr>
          <w:rFonts w:cstheme="minorHAnsi"/>
        </w:rPr>
        <w:t xml:space="preserve"> acted as specific warm-up performed at an estimated 50% and 75% maximal effort, respectively. The third repetition of each trial was performed at maximal effort and used for analysis herein. This was repeated for each exercise, and each testing condition. For maximal tests, participants were instructed to push as hard and as fast </w:t>
      </w:r>
      <w:r w:rsidRPr="006F0F82">
        <w:rPr>
          <w:rFonts w:cstheme="minorHAnsi"/>
        </w:rPr>
        <w:lastRenderedPageBreak/>
        <w:t xml:space="preserve">as they could against the movement arm and keep pushing for </w:t>
      </w:r>
      <w:commentRangeStart w:id="127"/>
      <w:r w:rsidR="00B53678">
        <w:rPr>
          <w:rFonts w:cstheme="minorHAnsi"/>
        </w:rPr>
        <w:t>3</w:t>
      </w:r>
      <w:commentRangeEnd w:id="127"/>
      <w:r w:rsidR="00F475A9">
        <w:rPr>
          <w:rStyle w:val="CommentReference"/>
        </w:rPr>
        <w:commentReference w:id="127"/>
      </w:r>
      <w:r w:rsidRPr="006F0F82">
        <w:rPr>
          <w:rFonts w:cstheme="minorHAnsi"/>
        </w:rPr>
        <w:t xml:space="preserve"> seconds to ensure the maximal value was recorded. Isometric testing was always performed prior to isokinetic testing and always in the order of </w:t>
      </w:r>
      <w:r w:rsidR="00A60167">
        <w:rPr>
          <w:rFonts w:cstheme="minorHAnsi"/>
        </w:rPr>
        <w:t>CP</w:t>
      </w:r>
      <w:r w:rsidRPr="006F0F82">
        <w:rPr>
          <w:rFonts w:cstheme="minorHAnsi"/>
        </w:rPr>
        <w:t xml:space="preserve">, </w:t>
      </w:r>
      <w:r w:rsidR="00A60167">
        <w:rPr>
          <w:rFonts w:cstheme="minorHAnsi"/>
        </w:rPr>
        <w:t>LP</w:t>
      </w:r>
      <w:r w:rsidRPr="006F0F82">
        <w:rPr>
          <w:rFonts w:cstheme="minorHAnsi"/>
        </w:rPr>
        <w:t xml:space="preserve">, </w:t>
      </w:r>
      <w:r w:rsidR="00A60167">
        <w:rPr>
          <w:rFonts w:cstheme="minorHAnsi"/>
        </w:rPr>
        <w:t>SR</w:t>
      </w:r>
      <w:r w:rsidRPr="006F0F82">
        <w:rPr>
          <w:rFonts w:cstheme="minorHAnsi"/>
        </w:rPr>
        <w:t xml:space="preserve"> exercises (with 1-minute rest between exercises, and 2-minutes rest between trials), to ensure each testing modality and each exercise was performed in the same state of within-day fatigue and, thus, differences in between-day states of fatigue did not confound results.</w:t>
      </w:r>
    </w:p>
    <w:p w14:paraId="6B473068" w14:textId="77777777" w:rsidR="00AC0A35" w:rsidRPr="006F0F82" w:rsidRDefault="00AC0A35" w:rsidP="00AC0A35">
      <w:pPr>
        <w:spacing w:line="360" w:lineRule="auto"/>
        <w:jc w:val="both"/>
        <w:rPr>
          <w:rFonts w:cstheme="minorHAnsi"/>
          <w:i/>
          <w:iCs/>
        </w:rPr>
      </w:pPr>
      <w:r w:rsidRPr="006F0F82">
        <w:rPr>
          <w:rFonts w:cstheme="minorHAnsi"/>
          <w:i/>
          <w:iCs/>
        </w:rPr>
        <w:t>Isokinetic Testing</w:t>
      </w:r>
    </w:p>
    <w:p w14:paraId="2518F401" w14:textId="000F5506" w:rsidR="00AC0A35" w:rsidRPr="006F0F82" w:rsidRDefault="00AC0A35" w:rsidP="00AC0A35">
      <w:pPr>
        <w:spacing w:line="360" w:lineRule="auto"/>
        <w:ind w:firstLine="720"/>
        <w:jc w:val="both"/>
        <w:rPr>
          <w:rFonts w:cstheme="minorHAnsi"/>
        </w:rPr>
      </w:pPr>
      <w:r w:rsidRPr="006F0F82">
        <w:rPr>
          <w:rFonts w:cstheme="minorHAnsi"/>
        </w:rPr>
        <w:t>Following the completion of any isometric testing and a subsequent 3-minute rest interval, isokinetic testing was performed. On day one, participants underwent a familiarisation session with the devices, which consisted of eight repetitions per exercise</w:t>
      </w:r>
      <w:r w:rsidR="008C40D0">
        <w:rPr>
          <w:rFonts w:cstheme="minorHAnsi"/>
        </w:rPr>
        <w:t>. P</w:t>
      </w:r>
      <w:r w:rsidRPr="006F0F82">
        <w:rPr>
          <w:rFonts w:cstheme="minorHAnsi"/>
        </w:rPr>
        <w:t>articipants</w:t>
      </w:r>
      <w:r w:rsidR="008C40D0">
        <w:rPr>
          <w:rFonts w:cstheme="minorHAnsi"/>
        </w:rPr>
        <w:t xml:space="preserve"> were</w:t>
      </w:r>
      <w:r w:rsidRPr="006F0F82">
        <w:rPr>
          <w:rFonts w:cstheme="minorHAnsi"/>
        </w:rPr>
        <w:t xml:space="preserve"> instructed to perform the repetitions at an estimated 30-50% of their maximal effort. On days two and three, participants performed one trial per exercise, with each trial consisting of three repetitions: one repetition at an estimated 30-50% maximal effort immediately followed by two maximal effort repetitions. Participants rested for 2-minutes before testing on the next exercise. The maximal effort repetition with the highest mean concentric and eccentric peak torque for each exercise was recorded for analysis. Isokinetic testing was performed at a repetition cadence of four-second concentric, half-second pause, four-second eccentric muscle actions.</w:t>
      </w:r>
      <w:r w:rsidR="00711C67">
        <w:rPr>
          <w:rFonts w:cstheme="minorHAnsi"/>
        </w:rPr>
        <w:t xml:space="preserve"> This equated to </w:t>
      </w:r>
      <w:r w:rsidR="00270FF8" w:rsidRPr="00545845">
        <w:rPr>
          <w:rFonts w:cstheme="minorHAnsi"/>
        </w:rPr>
        <w:t xml:space="preserve">12.5°/sec </w:t>
      </w:r>
      <w:r w:rsidR="00270FF8">
        <w:rPr>
          <w:rFonts w:cstheme="minorHAnsi"/>
        </w:rPr>
        <w:t xml:space="preserve">at the elbow angle </w:t>
      </w:r>
      <w:r w:rsidR="00270FF8" w:rsidRPr="00545845">
        <w:rPr>
          <w:rFonts w:cstheme="minorHAnsi"/>
        </w:rPr>
        <w:t xml:space="preserve">for </w:t>
      </w:r>
      <w:r w:rsidR="00A60167">
        <w:rPr>
          <w:rFonts w:cstheme="minorHAnsi"/>
        </w:rPr>
        <w:t>CP</w:t>
      </w:r>
      <w:r w:rsidR="00270FF8" w:rsidRPr="00545845">
        <w:rPr>
          <w:rFonts w:cstheme="minorHAnsi"/>
        </w:rPr>
        <w:t xml:space="preserve"> and </w:t>
      </w:r>
      <w:r w:rsidR="00A60167">
        <w:rPr>
          <w:rFonts w:cstheme="minorHAnsi"/>
        </w:rPr>
        <w:t>SR</w:t>
      </w:r>
      <w:r w:rsidR="00270FF8" w:rsidRPr="00545845">
        <w:rPr>
          <w:rFonts w:cstheme="minorHAnsi"/>
        </w:rPr>
        <w:t xml:space="preserve">, and 7.5°/sec for </w:t>
      </w:r>
      <w:r w:rsidR="00270FF8">
        <w:rPr>
          <w:rFonts w:cstheme="minorHAnsi"/>
        </w:rPr>
        <w:t xml:space="preserve">at the knee for </w:t>
      </w:r>
      <w:r w:rsidR="00A60167">
        <w:rPr>
          <w:rFonts w:cstheme="minorHAnsi"/>
        </w:rPr>
        <w:t>LP</w:t>
      </w:r>
      <w:r w:rsidR="00270FF8" w:rsidRPr="00545845">
        <w:rPr>
          <w:rFonts w:cstheme="minorHAnsi"/>
        </w:rPr>
        <w:t>, as per manufacturers recommendations</w:t>
      </w:r>
      <w:r w:rsidR="00DB3E82">
        <w:rPr>
          <w:rFonts w:cstheme="minorHAnsi"/>
        </w:rPr>
        <w:t>.</w:t>
      </w:r>
    </w:p>
    <w:p w14:paraId="49558555" w14:textId="3AE8241B" w:rsidR="00AC0A35" w:rsidRPr="006F0F82" w:rsidRDefault="00AC0A35" w:rsidP="00AC0A35">
      <w:pPr>
        <w:spacing w:line="360" w:lineRule="auto"/>
        <w:ind w:firstLine="720"/>
        <w:jc w:val="both"/>
        <w:rPr>
          <w:rFonts w:cstheme="minorHAnsi"/>
        </w:rPr>
      </w:pPr>
      <w:r w:rsidRPr="006F0F82">
        <w:rPr>
          <w:rFonts w:cstheme="minorHAnsi"/>
        </w:rPr>
        <w:t xml:space="preserve">Monitors were positioned such that participants received no visual feedback. Standardised verbal encouragement (Engel </w:t>
      </w:r>
      <w:r w:rsidRPr="006F0F82">
        <w:rPr>
          <w:rFonts w:cstheme="minorHAnsi"/>
          <w:i/>
          <w:iCs/>
        </w:rPr>
        <w:t>et al</w:t>
      </w:r>
      <w:r w:rsidRPr="006F0F82">
        <w:rPr>
          <w:rFonts w:cstheme="minorHAnsi"/>
        </w:rPr>
        <w:t>. 2019) of “</w:t>
      </w:r>
      <w:r w:rsidRPr="00870563">
        <w:rPr>
          <w:rFonts w:cstheme="minorHAnsi"/>
          <w:i/>
          <w:iCs/>
        </w:rPr>
        <w:t>push</w:t>
      </w:r>
      <w:r w:rsidRPr="006F0F82">
        <w:rPr>
          <w:rFonts w:cstheme="minorHAnsi"/>
        </w:rPr>
        <w:t xml:space="preserve">” during the isometric and concentric of the isokinetic </w:t>
      </w:r>
      <w:r w:rsidR="00A60167">
        <w:rPr>
          <w:rFonts w:cstheme="minorHAnsi"/>
        </w:rPr>
        <w:t>CP</w:t>
      </w:r>
      <w:r w:rsidRPr="006F0F82">
        <w:rPr>
          <w:rFonts w:cstheme="minorHAnsi"/>
        </w:rPr>
        <w:t xml:space="preserve"> and </w:t>
      </w:r>
      <w:r w:rsidR="00A60167">
        <w:rPr>
          <w:rFonts w:cstheme="minorHAnsi"/>
        </w:rPr>
        <w:t>LP</w:t>
      </w:r>
      <w:r w:rsidRPr="006F0F82">
        <w:rPr>
          <w:rFonts w:cstheme="minorHAnsi"/>
        </w:rPr>
        <w:t xml:space="preserve"> tests, “</w:t>
      </w:r>
      <w:r w:rsidRPr="00870563">
        <w:rPr>
          <w:rFonts w:cstheme="minorHAnsi"/>
          <w:i/>
          <w:iCs/>
        </w:rPr>
        <w:t>pull</w:t>
      </w:r>
      <w:r w:rsidRPr="006F0F82">
        <w:rPr>
          <w:rFonts w:cstheme="minorHAnsi"/>
        </w:rPr>
        <w:t xml:space="preserve">” during the isometric and concentric of the isokinetic </w:t>
      </w:r>
      <w:r w:rsidR="00A60167">
        <w:rPr>
          <w:rFonts w:cstheme="minorHAnsi"/>
        </w:rPr>
        <w:t>SR</w:t>
      </w:r>
      <w:r w:rsidRPr="006F0F82">
        <w:rPr>
          <w:rFonts w:cstheme="minorHAnsi"/>
        </w:rPr>
        <w:t xml:space="preserve"> test, and “</w:t>
      </w:r>
      <w:r w:rsidRPr="00CE0E67">
        <w:rPr>
          <w:rFonts w:cstheme="minorHAnsi"/>
          <w:i/>
          <w:iCs/>
        </w:rPr>
        <w:t>resist</w:t>
      </w:r>
      <w:r w:rsidRPr="006F0F82">
        <w:rPr>
          <w:rFonts w:cstheme="minorHAnsi"/>
        </w:rPr>
        <w:t>” during the eccentric of all isokinetic tests, was provided. Participants were instructed to maintain their dietary, hydration and caffeine habits, and to refrain from strenuous physical exercise other than activities of daily living for at least 48 hours prior to each session.</w:t>
      </w:r>
    </w:p>
    <w:p w14:paraId="70E8E5D8" w14:textId="77777777" w:rsidR="00AC0A35" w:rsidRPr="00E84CB4" w:rsidRDefault="00AC0A35" w:rsidP="00AC0A35">
      <w:pPr>
        <w:spacing w:line="360" w:lineRule="auto"/>
        <w:jc w:val="both"/>
        <w:rPr>
          <w:rFonts w:cstheme="minorHAnsi"/>
          <w:b/>
          <w:bCs/>
        </w:rPr>
      </w:pPr>
      <w:r w:rsidRPr="006F0F82">
        <w:rPr>
          <w:rFonts w:cstheme="minorHAnsi"/>
          <w:b/>
          <w:bCs/>
        </w:rPr>
        <w:t>St</w:t>
      </w:r>
      <w:r w:rsidRPr="00E84CB4">
        <w:rPr>
          <w:rFonts w:cstheme="minorHAnsi"/>
          <w:b/>
          <w:bCs/>
        </w:rPr>
        <w:t>atistical Analyses</w:t>
      </w:r>
    </w:p>
    <w:p w14:paraId="37059233" w14:textId="77777777"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All code </w:t>
      </w:r>
      <w:proofErr w:type="spellStart"/>
      <w:r w:rsidRPr="00E84CB4">
        <w:rPr>
          <w:rFonts w:cstheme="minorHAnsi"/>
          <w:sz w:val="22"/>
          <w:szCs w:val="22"/>
        </w:rPr>
        <w:t>utilised</w:t>
      </w:r>
      <w:proofErr w:type="spellEnd"/>
      <w:r w:rsidRPr="00E84CB4">
        <w:rPr>
          <w:rFonts w:cstheme="minorHAnsi"/>
          <w:sz w:val="22"/>
          <w:szCs w:val="22"/>
        </w:rPr>
        <w:t xml:space="preserve"> for data preparation and analyses are available in either the Open Science Framework page for this project </w:t>
      </w:r>
      <w:hyperlink r:id="rId15">
        <w:r w:rsidRPr="00E84CB4">
          <w:rPr>
            <w:rStyle w:val="Hyperlink"/>
            <w:rFonts w:cstheme="minorHAnsi"/>
            <w:sz w:val="22"/>
            <w:szCs w:val="22"/>
          </w:rPr>
          <w:t>https://osf.io/zrxjp/</w:t>
        </w:r>
      </w:hyperlink>
      <w:r w:rsidRPr="00E84CB4">
        <w:rPr>
          <w:rFonts w:cstheme="minorHAnsi"/>
          <w:sz w:val="22"/>
          <w:szCs w:val="22"/>
        </w:rPr>
        <w:t xml:space="preserve"> or the corresponding GitHub repository </w:t>
      </w:r>
      <w:hyperlink r:id="rId16">
        <w:r w:rsidRPr="00E84CB4">
          <w:rPr>
            <w:rStyle w:val="Hyperlink"/>
            <w:rFonts w:cstheme="minorHAnsi"/>
            <w:sz w:val="22"/>
            <w:szCs w:val="22"/>
          </w:rPr>
          <w:t>https://github.com/jamessteeleii/isokinetic_isometric_agreement_reliability</w:t>
        </w:r>
      </w:hyperlink>
      <w:r w:rsidRPr="00E84CB4">
        <w:rPr>
          <w:rFonts w:cstheme="minorHAnsi"/>
          <w:sz w:val="22"/>
          <w:szCs w:val="22"/>
        </w:rPr>
        <w:t xml:space="preserve">. We cite all software and packages used in the analysis pipeline using the </w:t>
      </w:r>
      <w:r w:rsidRPr="00E84CB4">
        <w:rPr>
          <w:rStyle w:val="VerbatimChar"/>
          <w:rFonts w:asciiTheme="minorHAnsi" w:hAnsiTheme="minorHAnsi" w:cstheme="minorHAnsi"/>
          <w:sz w:val="22"/>
          <w:szCs w:val="22"/>
        </w:rPr>
        <w:t>grateful</w:t>
      </w:r>
      <w:r w:rsidRPr="00E84CB4">
        <w:rPr>
          <w:rFonts w:cstheme="minorHAnsi"/>
          <w:sz w:val="22"/>
          <w:szCs w:val="22"/>
        </w:rPr>
        <w:t xml:space="preserve"> package (Rodriguez-Sanchez et al., 2023) which can be seen here: </w:t>
      </w:r>
      <w:hyperlink r:id="rId17">
        <w:r w:rsidRPr="00E84CB4">
          <w:rPr>
            <w:rStyle w:val="Hyperlink"/>
            <w:rFonts w:cstheme="minorHAnsi"/>
            <w:sz w:val="22"/>
            <w:szCs w:val="22"/>
          </w:rPr>
          <w:t>https://osf.io/pgx6v</w:t>
        </w:r>
      </w:hyperlink>
      <w:r w:rsidRPr="00E84CB4">
        <w:rPr>
          <w:rFonts w:cstheme="minorHAnsi"/>
          <w:sz w:val="22"/>
          <w:szCs w:val="22"/>
        </w:rPr>
        <w:t>. This project was not pre-</w:t>
      </w:r>
      <w:proofErr w:type="gramStart"/>
      <w:r w:rsidRPr="00E84CB4">
        <w:rPr>
          <w:rFonts w:cstheme="minorHAnsi"/>
          <w:sz w:val="22"/>
          <w:szCs w:val="22"/>
        </w:rPr>
        <w:t>registered, but</w:t>
      </w:r>
      <w:proofErr w:type="gramEnd"/>
      <w:r w:rsidRPr="00E84CB4">
        <w:rPr>
          <w:rFonts w:cstheme="minorHAnsi"/>
          <w:sz w:val="22"/>
          <w:szCs w:val="22"/>
        </w:rPr>
        <w:t xml:space="preserve">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w:t>
      </w:r>
      <w:r w:rsidRPr="00E84CB4">
        <w:rPr>
          <w:rFonts w:cstheme="minorHAnsi"/>
          <w:sz w:val="22"/>
          <w:szCs w:val="22"/>
        </w:rPr>
        <w:lastRenderedPageBreak/>
        <w:t xml:space="preserve">the context of each outcome and the assumptions of the model employed as the estimator (Kruschke &amp; Liddell, 2018). Given that most </w:t>
      </w:r>
      <w:proofErr w:type="spellStart"/>
      <w:r w:rsidRPr="00E84CB4">
        <w:rPr>
          <w:rFonts w:cstheme="minorHAnsi"/>
          <w:sz w:val="22"/>
          <w:szCs w:val="22"/>
        </w:rPr>
        <w:t>utilisation</w:t>
      </w:r>
      <w:proofErr w:type="spellEnd"/>
      <w:r w:rsidRPr="00E84CB4">
        <w:rPr>
          <w:rFonts w:cstheme="minorHAnsi"/>
          <w:sz w:val="22"/>
          <w:szCs w:val="22"/>
        </w:rPr>
        <w:t xml:space="preserve"> of strength measurement is for the purpose of determining whether a change has occurred from test-to-test, we focused on the </w:t>
      </w:r>
      <w:r w:rsidRPr="00E84CB4">
        <w:rPr>
          <w:rFonts w:cstheme="minorHAnsi"/>
          <w:i/>
          <w:iCs/>
          <w:sz w:val="22"/>
          <w:szCs w:val="22"/>
        </w:rPr>
        <w:t>agreement</w:t>
      </w:r>
      <w:r w:rsidRPr="00E84CB4">
        <w:rPr>
          <w:rFonts w:cstheme="minorHAnsi"/>
          <w:sz w:val="22"/>
          <w:szCs w:val="22"/>
        </w:rPr>
        <w:t xml:space="preserve"> of measurements as opposed to the typical </w:t>
      </w:r>
      <w:r w:rsidRPr="00E84CB4">
        <w:rPr>
          <w:rFonts w:cstheme="minorHAnsi"/>
          <w:i/>
          <w:iCs/>
          <w:sz w:val="22"/>
          <w:szCs w:val="22"/>
        </w:rPr>
        <w:t>reliability</w:t>
      </w:r>
      <w:r w:rsidRPr="00E84CB4">
        <w:rPr>
          <w:rFonts w:cstheme="minorHAnsi"/>
          <w:sz w:val="22"/>
          <w:szCs w:val="22"/>
        </w:rPr>
        <w:t xml:space="preserve"> statistics which instead reflect the ability of measurements to distinguish between individuals (Berchtold, 2016; Kottner &amp; </w:t>
      </w:r>
      <w:proofErr w:type="spellStart"/>
      <w:r w:rsidRPr="00E84CB4">
        <w:rPr>
          <w:rFonts w:cstheme="minorHAnsi"/>
          <w:sz w:val="22"/>
          <w:szCs w:val="22"/>
        </w:rPr>
        <w:t>Streiner</w:t>
      </w:r>
      <w:proofErr w:type="spellEnd"/>
      <w:r w:rsidRPr="00E84CB4">
        <w:rPr>
          <w:rFonts w:cstheme="minorHAnsi"/>
          <w:sz w:val="22"/>
          <w:szCs w:val="22"/>
        </w:rPr>
        <w:t xml:space="preserve">, 2011; Vet et al., 2006). However, we report on the reliability in the form of variance decomposition ratios for our Bayesian models calculated directly from the posterior </w:t>
      </w:r>
      <w:proofErr w:type="spellStart"/>
      <w:r w:rsidRPr="00E84CB4">
        <w:rPr>
          <w:rFonts w:cstheme="minorHAnsi"/>
          <w:sz w:val="22"/>
          <w:szCs w:val="22"/>
        </w:rPr>
        <w:t>predictve</w:t>
      </w:r>
      <w:proofErr w:type="spellEnd"/>
      <w:r w:rsidRPr="00E84CB4">
        <w:rPr>
          <w:rFonts w:cstheme="minorHAnsi"/>
          <w:sz w:val="22"/>
          <w:szCs w:val="22"/>
        </w:rPr>
        <w:t xml:space="preserve"> distributions which are comparable to intraclass correlation coefficients (ICC) </w:t>
      </w:r>
      <w:proofErr w:type="gramStart"/>
      <w:r w:rsidRPr="00E84CB4">
        <w:rPr>
          <w:rFonts w:cstheme="minorHAnsi"/>
          <w:sz w:val="22"/>
          <w:szCs w:val="22"/>
        </w:rPr>
        <w:t>in order to</w:t>
      </w:r>
      <w:proofErr w:type="gramEnd"/>
      <w:r w:rsidRPr="00E84CB4">
        <w:rPr>
          <w:rFonts w:cstheme="minorHAnsi"/>
          <w:sz w:val="22"/>
          <w:szCs w:val="22"/>
        </w:rPr>
        <w:t xml:space="preserve"> compare to prior research. Here we also employed multivariate mixed effects methods for examining agreement by variance components enabling us to model all three exercises, chest press, leg press, and row, simultaneously extending previous approaches (Schluter, 2009) 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w:t>
      </w:r>
      <w:proofErr w:type="spellStart"/>
      <w:r w:rsidRPr="00E84CB4">
        <w:rPr>
          <w:rFonts w:cstheme="minorHAnsi"/>
          <w:sz w:val="22"/>
          <w:szCs w:val="22"/>
        </w:rPr>
        <w:t>regularising</w:t>
      </w:r>
      <w:proofErr w:type="spellEnd"/>
      <w:r w:rsidRPr="00E84CB4">
        <w:rPr>
          <w:rFonts w:cstheme="minorHAnsi"/>
          <w:sz w:val="22"/>
          <w:szCs w:val="22"/>
        </w:rPr>
        <w:t xml:space="preserve"> priors which are detailed below. All models were fit with four Markov Chain Mote Carlo chains using 2000 warmup and 6000 sampling iterations. Trace plots were produced along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Pr="00E84CB4">
        <w:rPr>
          <w:rFonts w:cstheme="minorHAnsi"/>
          <w:sz w:val="22"/>
          <w:szCs w:val="22"/>
        </w:rPr>
        <w:t xml:space="preserve"> values to examine whether chains had converged, and posterior predictive checks for each model were also examined to understand the model implied distributions. Note, all values are in Newtons of force.</w:t>
      </w:r>
    </w:p>
    <w:p w14:paraId="19F9AE04" w14:textId="28F99124" w:rsidR="00040C4A" w:rsidRPr="00E84CB4" w:rsidRDefault="0018483D" w:rsidP="00E84CB4">
      <w:pPr>
        <w:spacing w:line="360" w:lineRule="auto"/>
        <w:jc w:val="both"/>
        <w:rPr>
          <w:rFonts w:cstheme="minorHAnsi"/>
          <w:i/>
          <w:iCs/>
        </w:rPr>
      </w:pPr>
      <w:r w:rsidRPr="00E84CB4">
        <w:rPr>
          <w:rFonts w:cstheme="minorHAnsi"/>
          <w:i/>
          <w:iCs/>
        </w:rPr>
        <w:t xml:space="preserve">Isometric </w:t>
      </w:r>
      <w:r w:rsidR="00616AAE" w:rsidRPr="00E84CB4">
        <w:rPr>
          <w:rFonts w:cstheme="minorHAnsi"/>
          <w:i/>
          <w:iCs/>
        </w:rPr>
        <w:t>outcomes</w:t>
      </w:r>
    </w:p>
    <w:p w14:paraId="29F55DA4" w14:textId="77777777" w:rsidR="00E84CB4" w:rsidRPr="00E84CB4" w:rsidRDefault="0018483D" w:rsidP="00E84CB4">
      <w:pPr>
        <w:pStyle w:val="FirstParagraph"/>
        <w:spacing w:before="0" w:after="160" w:line="360" w:lineRule="auto"/>
        <w:jc w:val="both"/>
        <w:rPr>
          <w:rFonts w:cstheme="minorHAnsi"/>
          <w:sz w:val="22"/>
          <w:szCs w:val="22"/>
        </w:rPr>
      </w:pPr>
      <w:r w:rsidRPr="00E84CB4">
        <w:rPr>
          <w:rFonts w:cstheme="minorHAnsi"/>
          <w:sz w:val="22"/>
          <w:szCs w:val="22"/>
        </w:rPr>
        <w:tab/>
      </w:r>
      <w:r w:rsidR="00E84CB4" w:rsidRPr="00E84CB4">
        <w:rPr>
          <w:rFonts w:cstheme="minorHAnsi"/>
          <w:sz w:val="22"/>
          <w:szCs w:val="22"/>
        </w:rPr>
        <w:t xml:space="preserve">Given that for isometric outcomes we had both three repeated days of testing, and two repeated trials within each day, we opted to adapt the methods described by Jones et al. (2011) and Christensen et al. (2020) to derive the limits of agreement with the mean. </w:t>
      </w:r>
      <w:proofErr w:type="gramStart"/>
      <w:r w:rsidR="00E84CB4" w:rsidRPr="00E84CB4">
        <w:rPr>
          <w:rFonts w:cstheme="minorHAnsi"/>
          <w:sz w:val="22"/>
          <w:szCs w:val="22"/>
        </w:rPr>
        <w:t>Typically</w:t>
      </w:r>
      <w:proofErr w:type="gramEnd"/>
      <w:r w:rsidR="00E84CB4" w:rsidRPr="00E84CB4">
        <w:rPr>
          <w:rFonts w:cstheme="minorHAnsi"/>
          <w:sz w:val="22"/>
          <w:szCs w:val="22"/>
        </w:rPr>
        <w:t xml:space="preserve"> where there are two measurements to compare in terms of agreement the traditional Bland-Altman Limits of Agreement approach can be employed (Bland &amp; Altman, 1986). When there are multiple measurements (whether multiple methods, observers, or tests, or whether there are replicates within these) it is more difficult to apply these typical models. Instead, we can model the outcomes directly and derive the agreement with the </w:t>
      </w:r>
      <w:r w:rsidR="00E84CB4" w:rsidRPr="00E84CB4">
        <w:rPr>
          <w:rFonts w:cstheme="minorHAnsi"/>
          <w:i/>
          <w:iCs/>
          <w:sz w:val="22"/>
          <w:szCs w:val="22"/>
        </w:rPr>
        <w:t>mean</w:t>
      </w:r>
      <w:r w:rsidR="00E84CB4" w:rsidRPr="00E84CB4">
        <w:rPr>
          <w:rFonts w:cstheme="minorHAnsi"/>
          <w:sz w:val="22"/>
          <w:szCs w:val="22"/>
        </w:rPr>
        <w:t xml:space="preserve"> value for the participant over the repeated measurements made. In the case where we can assume there is no bias for a particular measurement (in our case no particular bias across days for example), then we can assume that the mean reflects a good estimate of the true </w:t>
      </w:r>
      <w:proofErr w:type="gramStart"/>
      <w:r w:rsidR="00E84CB4" w:rsidRPr="00E84CB4">
        <w:rPr>
          <w:rFonts w:cstheme="minorHAnsi"/>
          <w:sz w:val="22"/>
          <w:szCs w:val="22"/>
        </w:rPr>
        <w:t>value</w:t>
      </w:r>
      <w:proofErr w:type="gramEnd"/>
      <w:r w:rsidR="00E84CB4" w:rsidRPr="00E84CB4">
        <w:rPr>
          <w:rFonts w:cstheme="minorHAnsi"/>
          <w:sz w:val="22"/>
          <w:szCs w:val="22"/>
        </w:rPr>
        <w:t xml:space="preserve"> and the 95% limits of agreement then reflect the range over which we would expect measurements to fall about the true value 95% of the time.</w:t>
      </w:r>
    </w:p>
    <w:p w14:paraId="45162303"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In the present case we sought to partition the variance components such that we could determine separately the between-participant variance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0i</m:t>
            </m:r>
          </m:sub>
        </m:sSub>
      </m:oMath>
      <w:r w:rsidRPr="00E84CB4">
        <w:rPr>
          <w:rFonts w:cstheme="minorHAnsi"/>
          <w:sz w:val="22"/>
          <w:szCs w:val="22"/>
        </w:rPr>
        <w:t xml:space="preserve"> below), the between-day variance </w:t>
      </w:r>
      <w:r w:rsidRPr="00E84CB4">
        <w:rPr>
          <w:rFonts w:cstheme="minorHAnsi"/>
          <w:sz w:val="22"/>
          <w:szCs w:val="22"/>
        </w:rPr>
        <w:lastRenderedPageBreak/>
        <w:t xml:space="preserve">(i.e.,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xml:space="preserve"> below), and the residual variance which here reflects the within-day variance (i.e., </w:t>
      </w:r>
      <m:oMath>
        <m:sSub>
          <m:sSubPr>
            <m:ctrlPr>
              <w:rPr>
                <w:rFonts w:ascii="Cambria Math" w:hAnsi="Cambria Math" w:cstheme="minorHAnsi"/>
                <w:sz w:val="22"/>
                <w:szCs w:val="22"/>
              </w:rPr>
            </m:ctrlPr>
          </m:sSub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Sub>
      </m:oMath>
      <w:r w:rsidRPr="00E84CB4">
        <w:rPr>
          <w:rFonts w:cstheme="minorHAnsi"/>
          <w:sz w:val="22"/>
          <w:szCs w:val="22"/>
        </w:rPr>
        <w:t xml:space="preserve"> below). We estimate these variance components through a multivariate mixed effects model of the joint three exercise outcomes observed (chest press, leg press, and row; see </w:t>
      </w:r>
      <w:hyperlink w:anchor="eq-isometric-model">
        <w:r w:rsidRPr="00E84CB4">
          <w:rPr>
            <w:rStyle w:val="Hyperlink"/>
            <w:rFonts w:cstheme="minorHAnsi"/>
            <w:sz w:val="22"/>
            <w:szCs w:val="22"/>
          </w:rPr>
          <w:t>Equation 1</w:t>
        </w:r>
      </w:hyperlink>
      <w:r w:rsidRPr="00E84CB4">
        <w:rPr>
          <w:rFonts w:cstheme="minorHAnsi"/>
          <w:sz w:val="22"/>
          <w:szCs w:val="22"/>
        </w:rPr>
        <w:t xml:space="preserve">). The model included a population (i.e., fixed) effect for day which was Helmert coded; This meant that for the three days we have two coefficients in the model for each outcome with the first,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1</m:t>
            </m:r>
          </m:sub>
        </m:sSub>
        <m:r>
          <m:rPr>
            <m:nor/>
          </m:rPr>
          <w:rPr>
            <w:rFonts w:cstheme="minorHAnsi"/>
            <w:sz w:val="22"/>
            <w:szCs w:val="22"/>
          </w:rPr>
          <m:t>Day</m:t>
        </m:r>
      </m:oMath>
      <w:r w:rsidRPr="00E84CB4">
        <w:rPr>
          <w:rFonts w:cstheme="minorHAnsi"/>
          <w:sz w:val="22"/>
          <w:szCs w:val="22"/>
        </w:rPr>
        <w:t xml:space="preserve"> below, reflecting the difference between the mean of day one and the mean of day two and three, and the second,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2</m:t>
            </m:r>
          </m:sub>
        </m:sSub>
        <m:r>
          <m:rPr>
            <m:nor/>
          </m:rPr>
          <w:rPr>
            <w:rFonts w:cstheme="minorHAnsi"/>
            <w:sz w:val="22"/>
            <w:szCs w:val="22"/>
          </w:rPr>
          <m:t>Day</m:t>
        </m:r>
      </m:oMath>
      <w:r w:rsidRPr="00E84CB4">
        <w:rPr>
          <w:rFonts w:cstheme="minorHAnsi"/>
          <w:sz w:val="22"/>
          <w:szCs w:val="22"/>
        </w:rPr>
        <w:t xml:space="preserve"> below, reflected the difference between mean of day two and the mean of day three. This allowed us to examine whether there was any systematic bias, and in this case the Helmert coding was specifically used because we anticipated that any bias would manifest in terms of a “</w:t>
      </w:r>
      <w:proofErr w:type="spellStart"/>
      <w:r w:rsidRPr="00E84CB4">
        <w:rPr>
          <w:rFonts w:cstheme="minorHAnsi"/>
          <w:sz w:val="22"/>
          <w:szCs w:val="22"/>
        </w:rPr>
        <w:t>familiarisation</w:t>
      </w:r>
      <w:proofErr w:type="spellEnd"/>
      <w:r w:rsidRPr="00E84CB4">
        <w:rPr>
          <w:rFonts w:cstheme="minorHAnsi"/>
          <w:sz w:val="22"/>
          <w:szCs w:val="22"/>
        </w:rPr>
        <w:t xml:space="preserve">” effect whereby participants improved systematically with repeated measurement. The model also included random (i.e., group level terms) intercepts for participants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0i</m:t>
            </m:r>
          </m:sub>
        </m:sSub>
      </m:oMath>
      <w:r w:rsidRPr="00E84CB4">
        <w:rPr>
          <w:rFonts w:cstheme="minorHAnsi"/>
          <w:sz w:val="22"/>
          <w:szCs w:val="22"/>
        </w:rPr>
        <w:t xml:space="preserve"> below), and random intercepts for day nested within participant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xml:space="preserve"> 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 </w:t>
      </w:r>
      <w:hyperlink w:anchor="eq-isometric-model">
        <w:r w:rsidRPr="00E84CB4">
          <w:rPr>
            <w:rStyle w:val="Hyperlink"/>
            <w:rFonts w:cstheme="minorHAnsi"/>
            <w:sz w:val="22"/>
            <w:szCs w:val="22"/>
          </w:rPr>
          <w:t>Equation 1</w:t>
        </w:r>
      </w:hyperlink>
      <w:r w:rsidRPr="00E84CB4">
        <w:rPr>
          <w:rFonts w:cstheme="minorHAnsi"/>
          <w:sz w:val="22"/>
          <w:szCs w:val="22"/>
        </w:rPr>
        <w:t>:</w:t>
      </w:r>
    </w:p>
    <w:bookmarkStart w:id="128" w:name="eq-isometric-model"/>
    <w:p w14:paraId="7D49FA09" w14:textId="77777777" w:rsidR="00E84CB4" w:rsidRPr="00E84CB4" w:rsidRDefault="00E84CB4" w:rsidP="00E84CB4">
      <w:pPr>
        <w:pStyle w:val="BodyText"/>
        <w:spacing w:before="0" w:after="160" w:line="360" w:lineRule="auto"/>
        <w:jc w:val="both"/>
        <w:rPr>
          <w:rFonts w:cstheme="minorHAnsi"/>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21"/>
                  <w:szCs w:val="21"/>
                </w:rPr>
              </m:ctrlPr>
            </m:mP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
                                  <m:sSubPr>
                                    <m:ctrlPr>
                                      <w:rPr>
                                        <w:rFonts w:ascii="Cambria Math" w:hAnsi="Cambria Math" w:cstheme="minorHAnsi"/>
                                        <w:sz w:val="21"/>
                                        <w:szCs w:val="21"/>
                                      </w:rPr>
                                    </m:ctrlPr>
                                  </m:sSubPr>
                                  <m:e>
                                    <m:r>
                                      <m:rPr>
                                        <m:nor/>
                                      </m:rPr>
                                      <w:rPr>
                                        <w:rFonts w:cstheme="minorHAnsi"/>
                                        <w:sz w:val="21"/>
                                        <w:szCs w:val="21"/>
                                      </w:rPr>
                                      <m:t>Chest Press</m:t>
                                    </m:r>
                                  </m:e>
                                  <m:sub>
                                    <m:r>
                                      <w:rPr>
                                        <w:rFonts w:ascii="Cambria Math" w:hAnsi="Cambria Math" w:cstheme="minorHAnsi"/>
                                        <w:sz w:val="21"/>
                                        <w:szCs w:val="21"/>
                                      </w:rPr>
                                      <m:t>ijk</m:t>
                                    </m:r>
                                  </m:sub>
                                </m:sSub>
                              </m:e>
                            </m:mr>
                            <m:mr>
                              <m:e/>
                              <m:e>
                                <m:sSub>
                                  <m:sSubPr>
                                    <m:ctrlPr>
                                      <w:rPr>
                                        <w:rFonts w:ascii="Cambria Math" w:hAnsi="Cambria Math" w:cstheme="minorHAnsi"/>
                                        <w:sz w:val="21"/>
                                        <w:szCs w:val="21"/>
                                      </w:rPr>
                                    </m:ctrlPr>
                                  </m:sSubPr>
                                  <m:e>
                                    <m:r>
                                      <m:rPr>
                                        <m:nor/>
                                      </m:rPr>
                                      <w:rPr>
                                        <w:rFonts w:cstheme="minorHAnsi"/>
                                        <w:sz w:val="21"/>
                                        <w:szCs w:val="21"/>
                                      </w:rPr>
                                      <m:t>Leg Press</m:t>
                                    </m:r>
                                  </m:e>
                                  <m:sub>
                                    <m:r>
                                      <w:rPr>
                                        <w:rFonts w:ascii="Cambria Math" w:hAnsi="Cambria Math" w:cstheme="minorHAnsi"/>
                                        <w:sz w:val="21"/>
                                        <w:szCs w:val="21"/>
                                      </w:rPr>
                                      <m:t>ijk</m:t>
                                    </m:r>
                                  </m:sub>
                                </m:sSub>
                              </m:e>
                            </m:mr>
                            <m:mr>
                              <m:e/>
                              <m:e>
                                <m:sSub>
                                  <m:sSubPr>
                                    <m:ctrlPr>
                                      <w:rPr>
                                        <w:rFonts w:ascii="Cambria Math" w:hAnsi="Cambria Math" w:cstheme="minorHAnsi"/>
                                        <w:sz w:val="21"/>
                                        <w:szCs w:val="21"/>
                                      </w:rPr>
                                    </m:ctrlPr>
                                  </m:sSubPr>
                                  <m:e>
                                    <m:r>
                                      <m:rPr>
                                        <m:nor/>
                                      </m:rPr>
                                      <w:rPr>
                                        <w:rFonts w:cstheme="minorHAnsi"/>
                                        <w:sz w:val="21"/>
                                        <w:szCs w:val="21"/>
                                      </w:rPr>
                                      <m:t>Row</m:t>
                                    </m:r>
                                  </m:e>
                                  <m:sub>
                                    <m:r>
                                      <w:rPr>
                                        <w:rFonts w:ascii="Cambria Math" w:hAnsi="Cambria Math" w:cstheme="minorHAnsi"/>
                                        <w:sz w:val="21"/>
                                        <w:szCs w:val="21"/>
                                      </w:rPr>
                                      <m:t>ijk</m:t>
                                    </m:r>
                                  </m:sub>
                                </m:sSub>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Row</m:t>
                                        </m:r>
                                      </m:sup>
                                    </m:sSubSup>
                                  </m:e>
                                </m:mr>
                              </m:m>
                            </m:e>
                          </m:mr>
                        </m:m>
                      </m:e>
                    </m:d>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obs</m:t>
                        </m:r>
                      </m:sub>
                    </m:sSub>
                  </m:e>
                </m:d>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cstheme="minorHAnsi"/>
                        <w:sz w:val="21"/>
                        <w:szCs w:val="21"/>
                      </w:rPr>
                      <m:t>Chest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cstheme="minorHAnsi"/>
                        <w:sz w:val="21"/>
                        <w:szCs w:val="21"/>
                      </w:rPr>
                      <m:t>Chest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cstheme="minorHAnsi"/>
                        <w:sz w:val="21"/>
                        <w:szCs w:val="21"/>
                      </w:rPr>
                      <m:t>Chest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Chest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Chest Press</m:t>
                    </m:r>
                  </m:sup>
                </m:sSubSup>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cstheme="minorHAnsi"/>
                        <w:sz w:val="21"/>
                        <w:szCs w:val="21"/>
                      </w:rPr>
                      <m:t>Leg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cstheme="minorHAnsi"/>
                        <w:sz w:val="21"/>
                        <w:szCs w:val="21"/>
                      </w:rPr>
                      <m:t>Leg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cstheme="minorHAnsi"/>
                        <w:sz w:val="21"/>
                        <w:szCs w:val="21"/>
                      </w:rPr>
                      <m:t>Leg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Leg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Leg Press</m:t>
                    </m:r>
                  </m:sup>
                </m:sSubSup>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Row</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cstheme="minorHAnsi"/>
                        <w:sz w:val="21"/>
                        <w:szCs w:val="21"/>
                      </w:rPr>
                      <m:t>Row</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cstheme="minorHAnsi"/>
                        <w:sz w:val="21"/>
                        <w:szCs w:val="21"/>
                      </w:rPr>
                      <m:t>Row</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cstheme="minorHAnsi"/>
                        <w:sz w:val="21"/>
                        <w:szCs w:val="21"/>
                      </w:rPr>
                      <m:t>Row</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Row</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Row</m:t>
                    </m:r>
                  </m:sup>
                </m:sSubSup>
              </m:e>
            </m:m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Row</m:t>
                                    </m:r>
                                  </m:sup>
                                </m:sSubSup>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r>
                      <w:rPr>
                        <w:rFonts w:ascii="Cambria Math" w:hAnsi="Cambria Math" w:cstheme="minorHAnsi"/>
                        <w:sz w:val="21"/>
                        <w:szCs w:val="21"/>
                      </w:rPr>
                      <m:t>0</m:t>
                    </m:r>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sub>
                    </m:sSub>
                  </m:e>
                </m:d>
              </m:e>
            </m:m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Row</m:t>
                                    </m:r>
                                  </m:sup>
                                </m:sSubSup>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r>
                      <w:rPr>
                        <w:rFonts w:ascii="Cambria Math" w:hAnsi="Cambria Math" w:cstheme="minorHAnsi"/>
                        <w:sz w:val="21"/>
                        <w:szCs w:val="21"/>
                      </w:rPr>
                      <m:t>0</m:t>
                    </m:r>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r>
                          <m:rPr>
                            <m:sty m:val="p"/>
                          </m:rPr>
                          <w:rPr>
                            <w:rFonts w:ascii="Cambria Math" w:hAnsi="Cambria Math" w:cstheme="minorHAnsi"/>
                            <w:sz w:val="21"/>
                            <w:szCs w:val="21"/>
                          </w:rPr>
                          <m:t>:</m:t>
                        </m:r>
                        <m:r>
                          <w:rPr>
                            <w:rFonts w:ascii="Cambria Math" w:hAnsi="Cambria Math" w:cstheme="minorHAnsi"/>
                            <w:sz w:val="21"/>
                            <w:szCs w:val="21"/>
                          </w:rPr>
                          <m:t>Day</m:t>
                        </m:r>
                      </m:sub>
                    </m:sSub>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Obs</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Row</m:t>
                                  </m:r>
                                </m:sup>
                              </m:sSubSup>
                            </m:sub>
                          </m:sSub>
                        </m:e>
                      </m:mr>
                    </m:m>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0i</m:t>
                                  </m:r>
                                </m:sub>
                                <m:sup>
                                  <m:r>
                                    <m:rPr>
                                      <m:nor/>
                                    </m:rPr>
                                    <w:rPr>
                                      <w:rFonts w:cstheme="minorHAnsi"/>
                                      <w:sz w:val="21"/>
                                      <w:szCs w:val="21"/>
                                    </w:rPr>
                                    <m:t>Row</m:t>
                                  </m:r>
                                </m:sup>
                              </m:sSubSup>
                            </m:sub>
                          </m:sSub>
                        </m:e>
                      </m:mr>
                    </m:m>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r>
                      <m:rPr>
                        <m:sty m:val="p"/>
                      </m:rPr>
                      <w:rPr>
                        <w:rFonts w:ascii="Cambria Math" w:hAnsi="Cambria Math" w:cstheme="minorHAnsi"/>
                        <w:sz w:val="21"/>
                        <w:szCs w:val="21"/>
                      </w:rPr>
                      <m:t>:</m:t>
                    </m:r>
                    <m:r>
                      <w:rPr>
                        <w:rFonts w:ascii="Cambria Math" w:hAnsi="Cambria Math" w:cstheme="minorHAnsi"/>
                        <w:sz w:val="21"/>
                        <w:szCs w:val="21"/>
                      </w:rPr>
                      <m:t>Day</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1ij</m:t>
                                  </m:r>
                                </m:sub>
                                <m:sup>
                                  <m:r>
                                    <m:rPr>
                                      <m:nor/>
                                    </m:rPr>
                                    <w:rPr>
                                      <w:rFonts w:cstheme="minorHAnsi"/>
                                      <w:sz w:val="21"/>
                                      <w:szCs w:val="21"/>
                                    </w:rPr>
                                    <m:t>Row</m:t>
                                  </m:r>
                                </m:sup>
                              </m:sSubSup>
                            </m:sub>
                          </m:sSub>
                        </m:e>
                      </m:mr>
                    </m:m>
                  </m:e>
                </m:d>
              </m:e>
            </m:mr>
          </m:m>
          <m:r>
            <w:rPr>
              <w:rFonts w:ascii="Cambria Math" w:hAnsi="Cambria Math" w:cstheme="minorHAnsi"/>
              <w:sz w:val="21"/>
              <w:szCs w:val="21"/>
            </w:rPr>
            <m:t>  </m:t>
          </m:r>
          <m:d>
            <m:dPr>
              <m:ctrlPr>
                <w:rPr>
                  <w:rFonts w:ascii="Cambria Math" w:hAnsi="Cambria Math" w:cstheme="minorHAnsi"/>
                  <w:sz w:val="21"/>
                  <w:szCs w:val="21"/>
                </w:rPr>
              </m:ctrlPr>
            </m:dPr>
            <m:e>
              <m:r>
                <w:rPr>
                  <w:rFonts w:ascii="Cambria Math" w:hAnsi="Cambria Math" w:cstheme="minorHAnsi"/>
                  <w:sz w:val="21"/>
                  <w:szCs w:val="21"/>
                </w:rPr>
                <m:t>1</m:t>
              </m:r>
            </m:e>
          </m:d>
        </m:oMath>
      </m:oMathPara>
      <w:bookmarkEnd w:id="128"/>
    </w:p>
    <w:p w14:paraId="1A0A2435"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each exercise outcome is represented by a superscript for observations and model parameters (i.e., </w:t>
      </w:r>
      <m:oMath>
        <m:r>
          <m:rPr>
            <m:nor/>
          </m:rPr>
          <w:rPr>
            <w:rFonts w:cstheme="minorHAnsi"/>
            <w:sz w:val="22"/>
            <w:szCs w:val="22"/>
          </w:rPr>
          <m:t>Chest Press</m:t>
        </m:r>
        <m:r>
          <m:rPr>
            <m:sty m:val="p"/>
          </m:rPr>
          <w:rPr>
            <w:rFonts w:ascii="Cambria Math" w:hAnsi="Cambria Math" w:cstheme="minorHAnsi"/>
            <w:sz w:val="22"/>
            <w:szCs w:val="22"/>
          </w:rPr>
          <m:t>,</m:t>
        </m:r>
        <m:r>
          <m:rPr>
            <m:nor/>
          </m:rPr>
          <w:rPr>
            <w:rFonts w:cstheme="minorHAnsi"/>
            <w:sz w:val="22"/>
            <w:szCs w:val="22"/>
          </w:rPr>
          <m:t>Leg Press</m:t>
        </m:r>
        <m:r>
          <m:rPr>
            <m:sty m:val="p"/>
          </m:rPr>
          <w:rPr>
            <w:rFonts w:ascii="Cambria Math" w:hAnsi="Cambria Math" w:cstheme="minorHAnsi"/>
            <w:sz w:val="22"/>
            <w:szCs w:val="22"/>
          </w:rPr>
          <m:t>,</m:t>
        </m:r>
        <m:r>
          <w:rPr>
            <w:rFonts w:ascii="Cambria Math" w:hAnsi="Cambria Math" w:cstheme="minorHAnsi"/>
            <w:sz w:val="22"/>
            <w:szCs w:val="22"/>
          </w:rPr>
          <m:t>or </m:t>
        </m:r>
        <m:r>
          <m:rPr>
            <m:nor/>
          </m:rPr>
          <w:rPr>
            <w:rFonts w:cstheme="minorHAnsi"/>
            <w:sz w:val="22"/>
            <w:szCs w:val="22"/>
          </w:rPr>
          <m:t>Row</m:t>
        </m:r>
      </m:oMath>
      <w:r w:rsidRPr="00E84CB4">
        <w:rPr>
          <w:rFonts w:cstheme="minorHAnsi"/>
          <w:sz w:val="22"/>
          <w:szCs w:val="22"/>
        </w:rPr>
        <w:t xml:space="preserve">), and for a given exercise the subscripts reflect the </w:t>
      </w:r>
      <m:oMath>
        <m:r>
          <w:rPr>
            <w:rFonts w:ascii="Cambria Math" w:hAnsi="Cambria Math" w:cstheme="minorHAnsi"/>
            <w:sz w:val="22"/>
            <w:szCs w:val="22"/>
          </w:rPr>
          <m:t>k</m:t>
        </m:r>
      </m:oMath>
      <w:r w:rsidRPr="00E84CB4">
        <w:rPr>
          <w:rFonts w:cstheme="minorHAnsi"/>
          <w:sz w:val="22"/>
          <w:szCs w:val="22"/>
        </w:rPr>
        <w:t>th measurement (</w:t>
      </w:r>
      <m:oMath>
        <m:r>
          <m:rPr>
            <m:nor/>
          </m:rPr>
          <w:rPr>
            <w:rFonts w:cstheme="minorHAnsi"/>
            <w:sz w:val="22"/>
            <w:szCs w:val="22"/>
          </w:rPr>
          <m:t>k = 1,</m:t>
        </m:r>
        <m:r>
          <m:rPr>
            <m:sty m:val="p"/>
          </m:rPr>
          <w:rPr>
            <w:rFonts w:ascii="Cambria Math" w:hAnsi="Cambria Math" w:cstheme="minorHAnsi"/>
            <w:sz w:val="22"/>
            <w:szCs w:val="22"/>
          </w:rPr>
          <m:t>…</m:t>
        </m:r>
        <m:r>
          <m:rPr>
            <m:nor/>
          </m:rPr>
          <w:rPr>
            <w:rFonts w:cstheme="minorHAnsi"/>
            <w:sz w:val="22"/>
            <w:szCs w:val="22"/>
          </w:rPr>
          <m:t>,K</m:t>
        </m:r>
      </m:oMath>
      <w:r w:rsidRPr="00E84CB4">
        <w:rPr>
          <w:rFonts w:cstheme="minorHAnsi"/>
          <w:sz w:val="22"/>
          <w:szCs w:val="22"/>
        </w:rPr>
        <w:t xml:space="preserve">), from the </w:t>
      </w:r>
      <m:oMath>
        <m:r>
          <w:rPr>
            <w:rFonts w:ascii="Cambria Math" w:hAnsi="Cambria Math" w:cstheme="minorHAnsi"/>
            <w:sz w:val="22"/>
            <w:szCs w:val="22"/>
          </w:rPr>
          <m:t>j</m:t>
        </m:r>
      </m:oMath>
      <w:r w:rsidRPr="00E84CB4">
        <w:rPr>
          <w:rFonts w:cstheme="minorHAnsi"/>
          <w:sz w:val="22"/>
          <w:szCs w:val="22"/>
        </w:rPr>
        <w:t>th day (</w:t>
      </w:r>
      <m:oMath>
        <m:r>
          <m:rPr>
            <m:nor/>
          </m:rPr>
          <w:rPr>
            <w:rFonts w:cstheme="minorHAnsi"/>
            <w:sz w:val="22"/>
            <w:szCs w:val="22"/>
          </w:rPr>
          <m:t>j = 1,</m:t>
        </m:r>
        <m:r>
          <m:rPr>
            <m:sty m:val="p"/>
          </m:rPr>
          <w:rPr>
            <w:rFonts w:ascii="Cambria Math" w:hAnsi="Cambria Math" w:cstheme="minorHAnsi"/>
            <w:sz w:val="22"/>
            <w:szCs w:val="22"/>
          </w:rPr>
          <m:t>…</m:t>
        </m:r>
        <m:r>
          <m:rPr>
            <m:nor/>
          </m:rPr>
          <w:rPr>
            <w:rFonts w:cstheme="minorHAnsi"/>
            <w:sz w:val="22"/>
            <w:szCs w:val="22"/>
          </w:rPr>
          <m:t>,J</m:t>
        </m:r>
      </m:oMath>
      <w:r w:rsidRPr="00E84CB4">
        <w:rPr>
          <w:rFonts w:cstheme="minorHAnsi"/>
          <w:sz w:val="22"/>
          <w:szCs w:val="22"/>
        </w:rPr>
        <w:t xml:space="preserve">) for the </w:t>
      </w:r>
      <m:oMath>
        <m:r>
          <w:rPr>
            <w:rFonts w:ascii="Cambria Math" w:hAnsi="Cambria Math" w:cstheme="minorHAnsi"/>
            <w:sz w:val="22"/>
            <w:szCs w:val="22"/>
          </w:rPr>
          <m:t>i</m:t>
        </m:r>
      </m:oMath>
      <w:r w:rsidRPr="00E84CB4">
        <w:rPr>
          <w:rFonts w:cstheme="minorHAnsi"/>
          <w:sz w:val="22"/>
          <w:szCs w:val="22"/>
        </w:rPr>
        <w:t>th participant (</w:t>
      </w:r>
      <w:proofErr w:type="spellStart"/>
      <m:oMath>
        <m:r>
          <m:rPr>
            <m:nor/>
          </m:rPr>
          <w:rPr>
            <w:rFonts w:cstheme="minorHAnsi"/>
            <w:sz w:val="22"/>
            <w:szCs w:val="22"/>
          </w:rPr>
          <m:t>i</m:t>
        </m:r>
        <w:proofErr w:type="spellEnd"/>
        <m:r>
          <m:rPr>
            <m:nor/>
          </m:rPr>
          <w:rPr>
            <w:rFonts w:cstheme="minorHAnsi"/>
            <w:sz w:val="22"/>
            <w:szCs w:val="22"/>
          </w:rPr>
          <m:t xml:space="preserve"> = 1,</m:t>
        </m:r>
        <m:r>
          <m:rPr>
            <m:sty m:val="p"/>
          </m:rPr>
          <w:rPr>
            <w:rFonts w:ascii="Cambria Math" w:hAnsi="Cambria Math" w:cstheme="minorHAnsi"/>
            <w:sz w:val="22"/>
            <w:szCs w:val="22"/>
          </w:rPr>
          <m:t>…</m:t>
        </m:r>
        <m:r>
          <m:rPr>
            <m:nor/>
          </m:rPr>
          <w:rPr>
            <w:rFonts w:cstheme="minorHAnsi"/>
            <w:sz w:val="22"/>
            <w:szCs w:val="22"/>
          </w:rPr>
          <m:t>,I</m:t>
        </m:r>
      </m:oMath>
      <w:r w:rsidRPr="00E84CB4">
        <w:rPr>
          <w:rFonts w:cstheme="minorHAnsi"/>
          <w:sz w:val="22"/>
          <w:szCs w:val="22"/>
        </w:rPr>
        <w:t xml:space="preserve">). Population and group (i.e., fixed and random) parameters are described above. The covariance matrices for observations, random intercepts for participant, and random intercepts for day within participant are given by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Obs</m:t>
            </m:r>
          </m:sub>
        </m:sSub>
      </m:oMath>
      <w:r w:rsidRPr="00E84CB4">
        <w:rPr>
          <w:rFonts w:cstheme="minorHAnsi"/>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sub>
        </m:sSub>
      </m:oMath>
      <w:r w:rsidRPr="00E84CB4">
        <w:rPr>
          <w:rFonts w:cstheme="minorHAnsi"/>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r>
              <m:rPr>
                <m:sty m:val="p"/>
              </m:rPr>
              <w:rPr>
                <w:rFonts w:ascii="Cambria Math" w:hAnsi="Cambria Math" w:cstheme="minorHAnsi"/>
                <w:sz w:val="22"/>
                <w:szCs w:val="22"/>
              </w:rPr>
              <m:t>:</m:t>
            </m:r>
            <m:r>
              <w:rPr>
                <w:rFonts w:ascii="Cambria Math" w:hAnsi="Cambria Math" w:cstheme="minorHAnsi"/>
                <w:sz w:val="22"/>
                <w:szCs w:val="22"/>
              </w:rPr>
              <m:t>Day</m:t>
            </m:r>
          </m:sub>
        </m:sSub>
      </m:oMath>
      <w:r w:rsidRPr="00E84CB4">
        <w:rPr>
          <w:rFonts w:cstheme="minorHAnsi"/>
          <w:sz w:val="22"/>
          <w:szCs w:val="22"/>
        </w:rPr>
        <w:t>.</w:t>
      </w:r>
    </w:p>
    <w:p w14:paraId="121BBF54"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As mentioned above we adopted informative yet weakly </w:t>
      </w:r>
      <w:proofErr w:type="spellStart"/>
      <w:r w:rsidRPr="00E84CB4">
        <w:rPr>
          <w:rFonts w:cstheme="minorHAnsi"/>
          <w:sz w:val="22"/>
          <w:szCs w:val="22"/>
        </w:rPr>
        <w:t>regularising</w:t>
      </w:r>
      <w:proofErr w:type="spellEnd"/>
      <w:r w:rsidRPr="00E84CB4">
        <w:rPr>
          <w:rFonts w:cstheme="minorHAnsi"/>
          <w:sz w:val="22"/>
          <w:szCs w:val="22"/>
        </w:rPr>
        <w:t xml:space="preserve"> priors. Default priors in the </w:t>
      </w:r>
      <w:r w:rsidRPr="00E84CB4">
        <w:rPr>
          <w:rStyle w:val="VerbatimChar"/>
          <w:rFonts w:asciiTheme="minorHAnsi" w:hAnsiTheme="minorHAnsi" w:cstheme="minorHAnsi"/>
          <w:sz w:val="22"/>
          <w:szCs w:val="22"/>
        </w:rPr>
        <w:t>brms</w:t>
      </w:r>
      <w:r w:rsidRPr="00E84CB4">
        <w:rPr>
          <w:rFonts w:cstheme="minorHAnsi"/>
          <w:sz w:val="22"/>
          <w:szCs w:val="22"/>
        </w:rPr>
        <w:t xml:space="preserve"> R package used to fit the model are weakly </w:t>
      </w:r>
      <w:proofErr w:type="spellStart"/>
      <w:r w:rsidRPr="00E84CB4">
        <w:rPr>
          <w:rFonts w:cstheme="minorHAnsi"/>
          <w:sz w:val="22"/>
          <w:szCs w:val="22"/>
        </w:rPr>
        <w:t>regularising</w:t>
      </w:r>
      <w:proofErr w:type="spellEnd"/>
      <w:r w:rsidRPr="00E84CB4">
        <w:rPr>
          <w:rFonts w:cstheme="minorHAnsi"/>
          <w:sz w:val="22"/>
          <w:szCs w:val="22"/>
        </w:rPr>
        <w:t xml:space="preserve">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0</m:t>
            </m:r>
          </m:sub>
        </m:sSub>
      </m:oMath>
      <w:r w:rsidRPr="00E84CB4">
        <w:rPr>
          <w:rFonts w:cstheme="minorHAnsi"/>
          <w:sz w:val="22"/>
          <w:szCs w:val="22"/>
        </w:rPr>
        <w:t xml:space="preserve">) and are set such that they are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and represent the expected response value when all predictors are at their means, all group level terms are set with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a </w:t>
      </w:r>
      <m:oMath>
        <m:r>
          <w:rPr>
            <w:rFonts w:ascii="Cambria Math" w:hAnsi="Cambria Math" w:cstheme="minorHAnsi"/>
            <w:sz w:val="22"/>
            <w:szCs w:val="22"/>
          </w:rPr>
          <m:t>μ</m:t>
        </m:r>
        <m:r>
          <m:rPr>
            <m:sty m:val="p"/>
          </m:rPr>
          <w:rPr>
            <w:rFonts w:ascii="Cambria Math" w:hAnsi="Cambria Math" w:cstheme="minorHAnsi"/>
            <w:sz w:val="22"/>
            <w:szCs w:val="22"/>
          </w:rPr>
          <m:t>=</m:t>
        </m:r>
        <m:r>
          <w:rPr>
            <w:rFonts w:ascii="Cambria Math" w:hAnsi="Cambria Math" w:cstheme="minorHAnsi"/>
            <w:sz w:val="22"/>
            <w:szCs w:val="22"/>
          </w:rPr>
          <m:t>0</m:t>
        </m:r>
      </m:oMath>
      <w:r w:rsidRPr="00E84CB4">
        <w:rPr>
          <w:rFonts w:cstheme="minorHAnsi"/>
          <w:sz w:val="22"/>
          <w:szCs w:val="22"/>
        </w:rPr>
        <w:t xml:space="preserve">, and scaled to the expected response values, and all correlation matrices </w:t>
      </w:r>
      <w:proofErr w:type="spellStart"/>
      <m:oMath>
        <m:r>
          <m:rPr>
            <m:nor/>
          </m:rPr>
          <w:rPr>
            <w:rFonts w:cstheme="minorHAnsi"/>
            <w:sz w:val="22"/>
            <w:szCs w:val="22"/>
          </w:rPr>
          <m:t>R</m:t>
        </m:r>
      </m:oMath>
      <w:r w:rsidRPr="00E84CB4">
        <w:rPr>
          <w:rFonts w:cstheme="minorHAnsi"/>
          <w:sz w:val="22"/>
          <w:szCs w:val="22"/>
        </w:rPr>
        <w:t xml:space="preserve"> are</w:t>
      </w:r>
      <w:proofErr w:type="spellEnd"/>
      <w:r w:rsidRPr="00E84CB4">
        <w:rPr>
          <w:rFonts w:cstheme="minorHAnsi"/>
          <w:sz w:val="22"/>
          <w:szCs w:val="22"/>
        </w:rPr>
        <w:t xml:space="preserve">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 The remaining population effect coefficients are by default set with an improper flat prior on the reals (i.e., </w:t>
      </w:r>
      <m:oMath>
        <m:r>
          <w:rPr>
            <w:rFonts w:ascii="Cambria Math" w:hAnsi="Cambria Math" w:cstheme="minorHAnsi"/>
            <w:sz w:val="22"/>
            <w:szCs w:val="22"/>
          </w:rPr>
          <m:t>uniform</m:t>
        </m:r>
        <m:d>
          <m:dPr>
            <m:ctrlPr>
              <w:rPr>
                <w:rFonts w:ascii="Cambria Math" w:hAnsi="Cambria Math" w:cstheme="minorHAnsi"/>
                <w:sz w:val="22"/>
                <w:szCs w:val="22"/>
              </w:rPr>
            </m:ctrlPr>
          </m:dPr>
          <m:e>
            <m:r>
              <w:rPr>
                <w:rFonts w:ascii="Cambria Math" w:hAnsi="Cambria Math" w:cstheme="minorHAnsi"/>
                <w:sz w:val="22"/>
                <w:szCs w:val="22"/>
              </w:rPr>
              <m:t>lb</m:t>
            </m:r>
            <m:r>
              <m:rPr>
                <m:sty m:val="p"/>
              </m:rPr>
              <w:rPr>
                <w:rFonts w:ascii="Cambria Math" w:hAnsi="Cambria Math" w:cstheme="minorHAnsi"/>
                <w:sz w:val="22"/>
                <w:szCs w:val="22"/>
              </w:rPr>
              <m:t>=-∞,</m:t>
            </m:r>
            <m:r>
              <w:rPr>
                <w:rFonts w:ascii="Cambria Math" w:hAnsi="Cambria Math" w:cstheme="minorHAnsi"/>
                <w:sz w:val="22"/>
                <w:szCs w:val="22"/>
              </w:rPr>
              <m:t>ub</m:t>
            </m:r>
            <m:r>
              <m:rPr>
                <m:sty m:val="p"/>
              </m:rPr>
              <w:rPr>
                <w:rFonts w:ascii="Cambria Math" w:hAnsi="Cambria Math" w:cstheme="minorHAnsi"/>
                <w:sz w:val="22"/>
                <w:szCs w:val="22"/>
              </w:rPr>
              <m:t>=∞</m:t>
            </m:r>
          </m:e>
        </m:d>
      </m:oMath>
      <w:r w:rsidRPr="00E84CB4">
        <w:rPr>
          <w:rFonts w:cstheme="minorHAnsi"/>
          <w:sz w:val="22"/>
          <w:szCs w:val="22"/>
        </w:rPr>
        <w:t xml:space="preserve">) and thus we opted to set our own informative weakly regularising priors based on the raw data descriptives. </w:t>
      </w:r>
      <w:proofErr w:type="gramStart"/>
      <w:r w:rsidRPr="00E84CB4">
        <w:rPr>
          <w:rFonts w:cstheme="minorHAnsi"/>
          <w:sz w:val="22"/>
          <w:szCs w:val="22"/>
        </w:rPr>
        <w:t>Typically</w:t>
      </w:r>
      <w:proofErr w:type="gramEnd"/>
      <w:r w:rsidRPr="00E84CB4">
        <w:rPr>
          <w:rFonts w:cstheme="minorHAnsi"/>
          <w:sz w:val="22"/>
          <w:szCs w:val="22"/>
        </w:rPr>
        <w:t xml:space="preserve"> a 10% coefficient of variation is deemed acceptable for strength measures test-retest variation (Nuzzo et al., 2019) and so we opted for a </w:t>
      </w:r>
      <w:r w:rsidRPr="00E84CB4">
        <w:rPr>
          <w:rFonts w:cstheme="minorHAnsi"/>
          <w:sz w:val="22"/>
          <w:szCs w:val="22"/>
        </w:rPr>
        <w:lastRenderedPageBreak/>
        <w:t xml:space="preserve">slightly more skeptical prior with a location set at 20% of the sample arithmetic mean of all observations for each exercise outcome. Further, we assumed a simple propagation of error approach for two independent measurements (i.e., ignoring covariance and thus reflecting a lack of knowledge about the exact nature of it) again </w:t>
      </w:r>
      <w:proofErr w:type="spellStart"/>
      <w:r w:rsidRPr="00E84CB4">
        <w:rPr>
          <w:rFonts w:cstheme="minorHAnsi"/>
          <w:sz w:val="22"/>
          <w:szCs w:val="22"/>
        </w:rPr>
        <w:t>utilising</w:t>
      </w:r>
      <w:proofErr w:type="spellEnd"/>
      <w:r w:rsidRPr="00E84CB4">
        <w:rPr>
          <w:rFonts w:cstheme="minorHAnsi"/>
          <w:sz w:val="22"/>
          <w:szCs w:val="22"/>
        </w:rPr>
        <w:t xml:space="preserve"> the sample variance of all observations for each exercise outcome. Thus, the priors for the model in </w:t>
      </w:r>
      <w:hyperlink w:anchor="eq-isometric-model">
        <w:r w:rsidRPr="00E84CB4">
          <w:rPr>
            <w:rStyle w:val="Hyperlink"/>
            <w:rFonts w:cstheme="minorHAnsi"/>
            <w:sz w:val="22"/>
            <w:szCs w:val="22"/>
          </w:rPr>
          <w:t>Equation 1</w:t>
        </w:r>
      </w:hyperlink>
      <w:r w:rsidRPr="00E84CB4">
        <w:rPr>
          <w:rFonts w:cstheme="minorHAnsi"/>
          <w:sz w:val="22"/>
          <w:szCs w:val="22"/>
        </w:rPr>
        <w:t xml:space="preserve"> were:</w:t>
      </w:r>
    </w:p>
    <w:bookmarkStart w:id="129" w:name="eq-isometric-prior"/>
    <w:p w14:paraId="4D87A439" w14:textId="77777777" w:rsidR="00E84CB4" w:rsidRPr="00E84CB4" w:rsidRDefault="00E84CB4" w:rsidP="00E84CB4">
      <w:pPr>
        <w:pStyle w:val="BodyText"/>
        <w:spacing w:before="0" w:after="160" w:line="360" w:lineRule="auto"/>
        <w:jc w:val="both"/>
        <w:rPr>
          <w:rFonts w:cstheme="minorHAnsi"/>
          <w:sz w:val="16"/>
          <w:szCs w:val="16"/>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16"/>
                  <w:szCs w:val="16"/>
                </w:rPr>
              </m:ctrlPr>
            </m:mP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cstheme="minorHAnsi"/>
                              <w:sz w:val="16"/>
                              <w:szCs w:val="16"/>
                            </w:rPr>
                            <m:t>Chest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cstheme="minorHAnsi"/>
                              <w:sz w:val="16"/>
                              <w:szCs w:val="16"/>
                            </w:rPr>
                            <m:t>Chest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student t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cstheme="minorHAnsi"/>
                                    <w:sz w:val="16"/>
                                    <w:szCs w:val="16"/>
                                  </w:rPr>
                                  <m:t>Chest Press</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cstheme="minorHAnsi"/>
                                            <w:sz w:val="16"/>
                                            <w:szCs w:val="16"/>
                                          </w:rPr>
                                          <m:t>Chest Press</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cstheme="minorHAnsi"/>
                                            <w:sz w:val="16"/>
                                            <w:szCs w:val="16"/>
                                          </w:rPr>
                                          <m:t>Chest Press</m:t>
                                        </m:r>
                                      </m:e>
                                    </m:bar>
                                  </m:e>
                                </m:d>
                              </m:e>
                              <m:sup>
                                <m:r>
                                  <w:rPr>
                                    <w:rFonts w:ascii="Cambria Math" w:hAnsi="Cambria Math" w:cstheme="minorHAnsi"/>
                                    <w:sz w:val="16"/>
                                    <w:szCs w:val="16"/>
                                  </w:rPr>
                                  <m:t>2</m:t>
                                </m:r>
                              </m:sup>
                            </m:sSup>
                          </m:e>
                        </m:nary>
                      </m:e>
                    </m:rad>
                  </m:e>
                </m:d>
              </m:e>
            </m:m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cstheme="minorHAnsi"/>
                              <w:sz w:val="16"/>
                              <w:szCs w:val="16"/>
                            </w:rPr>
                            <m:t>Leg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cstheme="minorHAnsi"/>
                              <w:sz w:val="16"/>
                              <w:szCs w:val="16"/>
                            </w:rPr>
                            <m:t>Leg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student t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cstheme="minorHAnsi"/>
                                    <w:sz w:val="16"/>
                                    <w:szCs w:val="16"/>
                                  </w:rPr>
                                  <m:t>Leg Press</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cstheme="minorHAnsi"/>
                                            <w:sz w:val="16"/>
                                            <w:szCs w:val="16"/>
                                          </w:rPr>
                                          <m:t>Leg Press</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cstheme="minorHAnsi"/>
                                            <w:sz w:val="16"/>
                                            <w:szCs w:val="16"/>
                                          </w:rPr>
                                          <m:t>Leg Press</m:t>
                                        </m:r>
                                      </m:e>
                                    </m:bar>
                                  </m:e>
                                </m:d>
                              </m:e>
                              <m:sup>
                                <m:r>
                                  <w:rPr>
                                    <w:rFonts w:ascii="Cambria Math" w:hAnsi="Cambria Math" w:cstheme="minorHAnsi"/>
                                    <w:sz w:val="16"/>
                                    <w:szCs w:val="16"/>
                                  </w:rPr>
                                  <m:t>2</m:t>
                                </m:r>
                              </m:sup>
                            </m:sSup>
                          </m:e>
                        </m:nary>
                      </m:e>
                    </m:rad>
                  </m:e>
                </m:d>
              </m:e>
            </m:m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cstheme="minorHAnsi"/>
                              <w:sz w:val="16"/>
                              <w:szCs w:val="16"/>
                            </w:rPr>
                            <m:t xml:space="preserve">Row </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cstheme="minorHAnsi"/>
                              <w:sz w:val="16"/>
                              <w:szCs w:val="16"/>
                            </w:rPr>
                            <m:t xml:space="preserve">Row </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student t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cstheme="minorHAnsi"/>
                                    <w:sz w:val="16"/>
                                    <w:szCs w:val="16"/>
                                  </w:rPr>
                                  <m:t>Row</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cstheme="minorHAnsi"/>
                                            <w:sz w:val="16"/>
                                            <w:szCs w:val="16"/>
                                          </w:rPr>
                                          <m:t>Row</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cstheme="minorHAnsi"/>
                                            <w:sz w:val="16"/>
                                            <w:szCs w:val="16"/>
                                          </w:rPr>
                                          <m:t>Row</m:t>
                                        </m:r>
                                      </m:e>
                                    </m:bar>
                                  </m:e>
                                </m:d>
                              </m:e>
                              <m:sup>
                                <m:r>
                                  <w:rPr>
                                    <w:rFonts w:ascii="Cambria Math" w:hAnsi="Cambria Math" w:cstheme="minorHAnsi"/>
                                    <w:sz w:val="16"/>
                                    <w:szCs w:val="16"/>
                                  </w:rPr>
                                  <m:t>2</m:t>
                                </m:r>
                              </m:sup>
                            </m:sSup>
                          </m:e>
                        </m:nary>
                      </m:e>
                    </m:rad>
                  </m:e>
                </m:d>
              </m:e>
            </m:mr>
          </m:m>
          <m:r>
            <w:rPr>
              <w:rFonts w:ascii="Cambria Math" w:hAnsi="Cambria Math" w:cstheme="minorHAnsi"/>
              <w:sz w:val="16"/>
              <w:szCs w:val="16"/>
            </w:rPr>
            <m:t>  </m:t>
          </m:r>
          <m:d>
            <m:dPr>
              <m:ctrlPr>
                <w:rPr>
                  <w:rFonts w:ascii="Cambria Math" w:hAnsi="Cambria Math" w:cstheme="minorHAnsi"/>
                  <w:sz w:val="16"/>
                  <w:szCs w:val="16"/>
                </w:rPr>
              </m:ctrlPr>
            </m:dPr>
            <m:e>
              <m:r>
                <w:rPr>
                  <w:rFonts w:ascii="Cambria Math" w:hAnsi="Cambria Math" w:cstheme="minorHAnsi"/>
                  <w:sz w:val="16"/>
                  <w:szCs w:val="16"/>
                </w:rPr>
                <m:t>2</m:t>
              </m:r>
            </m:e>
          </m:d>
        </m:oMath>
      </m:oMathPara>
      <w:bookmarkEnd w:id="129"/>
    </w:p>
    <w:p w14:paraId="67B40D13" w14:textId="7B7943D2"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The between- and within-day 95% limits of agreement with the mean were calculated from the posterior draws of the relevant variance components. These were calculated adapting the approach of Christensen et al. (2020) adjusting for the degrees of freedom based upon the number of days, and number of replicates within days. The between-day limits of agreement with the mean were calculated using the between day variance component for each exercise outcome,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as:</w:t>
      </w:r>
    </w:p>
    <w:p w14:paraId="0166811A" w14:textId="77777777" w:rsidR="00E84CB4" w:rsidRPr="00E84CB4" w:rsidRDefault="00E84CB4" w:rsidP="00E84CB4">
      <w:pPr>
        <w:pStyle w:val="BodyText"/>
        <w:spacing w:before="0" w:after="160" w:line="360" w:lineRule="auto"/>
        <w:jc w:val="both"/>
        <w:rPr>
          <w:rFonts w:cstheme="minorHAnsi"/>
          <w:sz w:val="22"/>
          <w:szCs w:val="22"/>
        </w:rPr>
      </w:pPr>
      <w:bookmarkStart w:id="130" w:name="eq-between-day"/>
      <m:oMathPara>
        <m:oMathParaPr>
          <m:jc m:val="center"/>
        </m:oMathParaPr>
        <m:oMath>
          <m:r>
            <m:rPr>
              <m:sty m:val="p"/>
            </m:rPr>
            <w:rPr>
              <w:rFonts w:ascii="Cambria Math" w:hAnsi="Cambria Math" w:cstheme="minorHAnsi"/>
              <w:sz w:val="22"/>
              <w:szCs w:val="22"/>
            </w:rPr>
            <m:t>±</m:t>
          </m:r>
          <m:r>
            <w:rPr>
              <w:rFonts w:ascii="Cambria Math" w:hAnsi="Cambria Math" w:cstheme="minorHAnsi"/>
              <w:sz w:val="22"/>
              <w:szCs w:val="22"/>
            </w:rPr>
            <m:t>1.96</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w:rPr>
                      <w:rFonts w:ascii="Cambria Math" w:hAnsi="Cambria Math" w:cstheme="minorHAnsi"/>
                      <w:sz w:val="22"/>
                      <w:szCs w:val="22"/>
                    </w:rPr>
                    <m:t>J</m:t>
                  </m:r>
                  <m:r>
                    <m:rPr>
                      <m:sty m:val="p"/>
                    </m:rPr>
                    <w:rPr>
                      <w:rFonts w:ascii="Cambria Math" w:hAnsi="Cambria Math" w:cstheme="minorHAnsi"/>
                      <w:sz w:val="22"/>
                      <w:szCs w:val="22"/>
                    </w:rPr>
                    <m:t>-</m:t>
                  </m:r>
                  <m:r>
                    <w:rPr>
                      <w:rFonts w:ascii="Cambria Math" w:hAnsi="Cambria Math" w:cstheme="minorHAnsi"/>
                      <w:sz w:val="22"/>
                      <w:szCs w:val="22"/>
                    </w:rPr>
                    <m:t>1</m:t>
                  </m:r>
                </m:num>
                <m:den>
                  <m:r>
                    <w:rPr>
                      <w:rFonts w:ascii="Cambria Math" w:hAnsi="Cambria Math" w:cstheme="minorHAnsi"/>
                      <w:sz w:val="22"/>
                      <w:szCs w:val="22"/>
                    </w:rPr>
                    <m:t>J</m:t>
                  </m:r>
                </m:den>
              </m:f>
              <m:sSubSup>
                <m:sSubSupPr>
                  <m:ctrlPr>
                    <w:rPr>
                      <w:rFonts w:ascii="Cambria Math" w:hAnsi="Cambria Math" w:cstheme="minorHAnsi"/>
                      <w:sz w:val="22"/>
                      <w:szCs w:val="22"/>
                    </w:rPr>
                  </m:ctrlPr>
                </m:sSubSupPr>
                <m:e>
                  <m:r>
                    <w:rPr>
                      <w:rFonts w:ascii="Cambria Math" w:hAnsi="Cambria Math" w:cstheme="minorHAnsi"/>
                      <w:sz w:val="22"/>
                      <w:szCs w:val="22"/>
                    </w:rPr>
                    <m:t>α</m:t>
                  </m:r>
                </m:e>
                <m:sub>
                  <m:r>
                    <w:rPr>
                      <w:rFonts w:ascii="Cambria Math" w:hAnsi="Cambria Math" w:cstheme="minorHAnsi"/>
                      <w:sz w:val="22"/>
                      <w:szCs w:val="22"/>
                    </w:rPr>
                    <m:t>1ij</m:t>
                  </m:r>
                </m:sub>
                <m:sup>
                  <m:r>
                    <w:rPr>
                      <w:rFonts w:ascii="Cambria Math" w:hAnsi="Cambria Math" w:cstheme="minorHAnsi"/>
                      <w:sz w:val="22"/>
                      <w:szCs w:val="22"/>
                    </w:rPr>
                    <m:t>2</m:t>
                  </m:r>
                </m:sup>
              </m:sSubSup>
            </m:e>
          </m:ra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3</m:t>
              </m:r>
            </m:e>
          </m:d>
        </m:oMath>
      </m:oMathPara>
      <w:bookmarkEnd w:id="130"/>
    </w:p>
    <w:p w14:paraId="547364D6"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And the within-day limits of agreement with the mean </w:t>
      </w:r>
      <w:proofErr w:type="spellStart"/>
      <w:r w:rsidRPr="00E84CB4">
        <w:rPr>
          <w:rFonts w:cstheme="minorHAnsi"/>
          <w:sz w:val="22"/>
          <w:szCs w:val="22"/>
        </w:rPr>
        <w:t>utilising</w:t>
      </w:r>
      <w:proofErr w:type="spellEnd"/>
      <w:r w:rsidRPr="00E84CB4">
        <w:rPr>
          <w:rFonts w:cstheme="minorHAnsi"/>
          <w:sz w:val="22"/>
          <w:szCs w:val="22"/>
        </w:rPr>
        <w:t xml:space="preserve"> the remaining within day residual variance component for each exercise outcome, </w:t>
      </w:r>
      <m:oMath>
        <m:sSub>
          <m:sSubPr>
            <m:ctrlPr>
              <w:rPr>
                <w:rFonts w:ascii="Cambria Math" w:hAnsi="Cambria Math" w:cstheme="minorHAnsi"/>
                <w:sz w:val="22"/>
                <w:szCs w:val="22"/>
              </w:rPr>
            </m:ctrlPr>
          </m:sSub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Sub>
      </m:oMath>
      <w:r w:rsidRPr="00E84CB4">
        <w:rPr>
          <w:rFonts w:cstheme="minorHAnsi"/>
          <w:sz w:val="22"/>
          <w:szCs w:val="22"/>
        </w:rPr>
        <w:t>, as:</w:t>
      </w:r>
    </w:p>
    <w:p w14:paraId="69F04DE4" w14:textId="77777777" w:rsidR="00E84CB4" w:rsidRPr="00E84CB4" w:rsidRDefault="00E84CB4" w:rsidP="00E84CB4">
      <w:pPr>
        <w:pStyle w:val="BodyText"/>
        <w:spacing w:before="0" w:after="160" w:line="360" w:lineRule="auto"/>
        <w:jc w:val="both"/>
        <w:rPr>
          <w:rFonts w:cstheme="minorHAnsi"/>
          <w:sz w:val="22"/>
          <w:szCs w:val="22"/>
        </w:rPr>
      </w:pPr>
      <w:bookmarkStart w:id="131" w:name="eq-within-day"/>
      <m:oMathPara>
        <m:oMathParaPr>
          <m:jc m:val="center"/>
        </m:oMathParaPr>
        <m:oMath>
          <m:r>
            <m:rPr>
              <m:sty m:val="p"/>
            </m:rPr>
            <w:rPr>
              <w:rFonts w:ascii="Cambria Math" w:hAnsi="Cambria Math" w:cstheme="minorHAnsi"/>
              <w:sz w:val="22"/>
              <w:szCs w:val="22"/>
            </w:rPr>
            <m:t>±</m:t>
          </m:r>
          <m:r>
            <w:rPr>
              <w:rFonts w:ascii="Cambria Math" w:hAnsi="Cambria Math" w:cstheme="minorHAnsi"/>
              <w:sz w:val="22"/>
              <w:szCs w:val="22"/>
            </w:rPr>
            <m:t>1.96</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w:rPr>
                      <w:rFonts w:ascii="Cambria Math" w:hAnsi="Cambria Math" w:cstheme="minorHAnsi"/>
                      <w:sz w:val="22"/>
                      <w:szCs w:val="22"/>
                    </w:rPr>
                    <m:t>JK</m:t>
                  </m:r>
                  <m:r>
                    <m:rPr>
                      <m:sty m:val="p"/>
                    </m:rPr>
                    <w:rPr>
                      <w:rFonts w:ascii="Cambria Math" w:hAnsi="Cambria Math" w:cstheme="minorHAnsi"/>
                      <w:sz w:val="22"/>
                      <w:szCs w:val="22"/>
                    </w:rPr>
                    <m:t>-</m:t>
                  </m:r>
                  <m:r>
                    <w:rPr>
                      <w:rFonts w:ascii="Cambria Math" w:hAnsi="Cambria Math" w:cstheme="minorHAnsi"/>
                      <w:sz w:val="22"/>
                      <w:szCs w:val="22"/>
                    </w:rPr>
                    <m:t>1</m:t>
                  </m:r>
                </m:num>
                <m:den>
                  <m:r>
                    <w:rPr>
                      <w:rFonts w:ascii="Cambria Math" w:hAnsi="Cambria Math" w:cstheme="minorHAnsi"/>
                      <w:sz w:val="22"/>
                      <w:szCs w:val="22"/>
                    </w:rPr>
                    <m:t>JK</m:t>
                  </m:r>
                </m:den>
              </m:f>
              <m:sSubSup>
                <m:sSubSupPr>
                  <m:ctrlPr>
                    <w:rPr>
                      <w:rFonts w:ascii="Cambria Math" w:hAnsi="Cambria Math" w:cstheme="minorHAnsi"/>
                      <w:sz w:val="22"/>
                      <w:szCs w:val="22"/>
                    </w:rPr>
                  </m:ctrlPr>
                </m:sSubSup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up>
                  <m:r>
                    <w:rPr>
                      <w:rFonts w:ascii="Cambria Math" w:hAnsi="Cambria Math" w:cstheme="minorHAnsi"/>
                      <w:sz w:val="22"/>
                      <w:szCs w:val="22"/>
                    </w:rPr>
                    <m:t>2</m:t>
                  </m:r>
                </m:sup>
              </m:sSubSup>
            </m:e>
          </m:ra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4</m:t>
              </m:r>
            </m:e>
          </m:d>
        </m:oMath>
      </m:oMathPara>
      <w:bookmarkEnd w:id="131"/>
    </w:p>
    <w:p w14:paraId="42E91B90" w14:textId="77777777"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 (2011) and Christensen et al. (2020) where the participant mean for each exercise outcome, </w:t>
      </w:r>
      <m:oMath>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r>
              <m:rPr>
                <m:sty m:val="p"/>
              </m:rPr>
              <w:rPr>
                <w:rFonts w:ascii="Cambria Math" w:hAnsi="Cambria Math" w:cstheme="minorHAnsi"/>
                <w:sz w:val="22"/>
                <w:szCs w:val="22"/>
              </w:rPr>
              <m:t>..</m:t>
            </m:r>
          </m:sub>
        </m:sSub>
      </m:oMath>
      <w:r w:rsidRPr="00E84CB4">
        <w:rPr>
          <w:rFonts w:cstheme="minorHAnsi"/>
          <w:sz w:val="22"/>
          <w:szCs w:val="22"/>
        </w:rPr>
        <w:t xml:space="preserve">, was plot on the x-axis and the difference between each observation for each exercise outcome with the mean, </w:t>
      </w: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ijk</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r>
              <m:rPr>
                <m:sty m:val="p"/>
              </m:rPr>
              <w:rPr>
                <w:rFonts w:ascii="Cambria Math" w:hAnsi="Cambria Math" w:cstheme="minorHAnsi"/>
                <w:sz w:val="22"/>
                <w:szCs w:val="22"/>
              </w:rPr>
              <m:t>..</m:t>
            </m:r>
          </m:sub>
        </m:sSub>
      </m:oMath>
      <w:r w:rsidRPr="00E84CB4">
        <w:rPr>
          <w:rFonts w:cstheme="minorHAnsi"/>
          <w:sz w:val="22"/>
          <w:szCs w:val="22"/>
        </w:rPr>
        <w:t xml:space="preserve">, plot on the y-axis with the corresponding limits of agreement with the mean for both between- and within-day plot about these. We also present the posterior distribution for the bias reflected by the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1</m:t>
            </m:r>
          </m:sub>
        </m:sSub>
        <m:r>
          <m:rPr>
            <m:nor/>
          </m:rPr>
          <w:rPr>
            <w:rFonts w:cstheme="minorHAnsi"/>
            <w:sz w:val="22"/>
            <w:szCs w:val="22"/>
          </w:rPr>
          <m:t>Day</m:t>
        </m:r>
      </m:oMath>
      <w:r w:rsidRPr="00E84CB4">
        <w:rPr>
          <w:rFonts w:cstheme="minorHAnsi"/>
          <w:sz w:val="22"/>
          <w:szCs w:val="22"/>
        </w:rPr>
        <w:t xml:space="preserve"> and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2</m:t>
            </m:r>
          </m:sub>
        </m:sSub>
        <m:r>
          <m:rPr>
            <m:nor/>
          </m:rPr>
          <w:rPr>
            <w:rFonts w:cstheme="minorHAnsi"/>
            <w:sz w:val="22"/>
            <w:szCs w:val="22"/>
          </w:rPr>
          <m:t>Day</m:t>
        </m:r>
      </m:oMath>
      <w:r w:rsidRPr="00E84CB4">
        <w:rPr>
          <w:rFonts w:cstheme="minorHAnsi"/>
          <w:sz w:val="22"/>
          <w:szCs w:val="22"/>
        </w:rPr>
        <w:t xml:space="preserve"> coefficients along with their corresponding mean and 95% quantile interval. The variance decomposition ratios were calculated for both between- and within-day by calculating the </w:t>
      </w:r>
      <w:r w:rsidRPr="00E84CB4">
        <w:rPr>
          <w:rFonts w:cstheme="minorHAnsi"/>
          <w:sz w:val="22"/>
          <w:szCs w:val="22"/>
        </w:rPr>
        <w:lastRenderedPageBreak/>
        <w:t>ratio between the variance for draws from the posterior predictive distribution not conditioned on random (i.e., group level terms) and the variance for draws conditioned on the appropriate random effects. The mean and 95% quantile interval for these were then calculated.</w:t>
      </w:r>
    </w:p>
    <w:p w14:paraId="4567477E" w14:textId="03D34732" w:rsidR="00400753" w:rsidRPr="00E84CB4" w:rsidRDefault="00400753" w:rsidP="00E84CB4">
      <w:pPr>
        <w:spacing w:line="360" w:lineRule="auto"/>
        <w:jc w:val="both"/>
        <w:rPr>
          <w:rFonts w:cstheme="minorHAnsi"/>
          <w:i/>
          <w:iCs/>
        </w:rPr>
      </w:pPr>
      <w:r w:rsidRPr="00E84CB4">
        <w:rPr>
          <w:rFonts w:cstheme="minorHAnsi"/>
          <w:i/>
          <w:iCs/>
        </w:rPr>
        <w:t>Isokinetic outcomes</w:t>
      </w:r>
    </w:p>
    <w:p w14:paraId="40D31C99" w14:textId="77777777"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For the isokinetic outcomes we only had two repeated days of testing, and for each day a single “best” repetition measured for each exercise outcome and for both concentric and eccentric phases. We opted to model the concentric and eccentric phases separately as we suspected, whilst they may be correlated, the between-day agreement might differ for either. As such, given we only had two measurements between days for each exercise outcome and muscle action a traditional Bland-Altman Limits of Agreement approach could be employed (Bland &amp; Altman, 1986).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oMath>
      <w:r w:rsidRPr="00E84CB4">
        <w:rPr>
          <w:rFonts w:cstheme="minorHAnsi"/>
          <w:sz w:val="22"/>
          <w:szCs w:val="22"/>
        </w:rPr>
        <w:t xml:space="preserve"> for each exercise outcome in each muscle action is the difference between days for the </w:t>
      </w:r>
      <m:oMath>
        <m:r>
          <w:rPr>
            <w:rFonts w:ascii="Cambria Math" w:hAnsi="Cambria Math" w:cstheme="minorHAnsi"/>
            <w:sz w:val="22"/>
            <w:szCs w:val="22"/>
          </w:rPr>
          <m:t>i</m:t>
        </m:r>
      </m:oMath>
      <w:r w:rsidRPr="00E84CB4">
        <w:rPr>
          <w:rFonts w:cstheme="minorHAnsi"/>
          <w:sz w:val="22"/>
          <w:szCs w:val="22"/>
        </w:rPr>
        <w:t>th participant (</w:t>
      </w:r>
      <w:proofErr w:type="spellStart"/>
      <m:oMath>
        <m:r>
          <m:rPr>
            <m:nor/>
          </m:rPr>
          <w:rPr>
            <w:rFonts w:cstheme="minorHAnsi"/>
            <w:sz w:val="22"/>
            <w:szCs w:val="22"/>
          </w:rPr>
          <m:t>i</m:t>
        </m:r>
        <w:proofErr w:type="spellEnd"/>
        <m:r>
          <m:rPr>
            <m:nor/>
          </m:rPr>
          <w:rPr>
            <w:rFonts w:cstheme="minorHAnsi"/>
            <w:sz w:val="22"/>
            <w:szCs w:val="22"/>
          </w:rPr>
          <m:t xml:space="preserve"> = 1,</m:t>
        </m:r>
        <m:r>
          <m:rPr>
            <m:sty m:val="p"/>
          </m:rPr>
          <w:rPr>
            <w:rFonts w:ascii="Cambria Math" w:hAnsi="Cambria Math" w:cstheme="minorHAnsi"/>
            <w:sz w:val="22"/>
            <w:szCs w:val="22"/>
          </w:rPr>
          <m:t>…</m:t>
        </m:r>
        <m:r>
          <m:rPr>
            <m:nor/>
          </m:rPr>
          <w:rPr>
            <w:rFonts w:cstheme="minorHAnsi"/>
            <w:sz w:val="22"/>
            <w:szCs w:val="22"/>
          </w:rPr>
          <m:t>,I</m:t>
        </m:r>
      </m:oMath>
      <w:r w:rsidRPr="00E84CB4">
        <w:rPr>
          <w:rFonts w:cstheme="minorHAnsi"/>
          <w:sz w:val="22"/>
          <w:szCs w:val="22"/>
        </w:rPr>
        <w:t xml:space="preserve">) i.e.,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i2</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i1</m:t>
            </m:r>
          </m:sub>
        </m:sSub>
      </m:oMath>
      <w:r w:rsidRPr="00E84CB4">
        <w:rPr>
          <w:rFonts w:cstheme="minorHAnsi"/>
          <w:sz w:val="22"/>
          <w:szCs w:val="22"/>
        </w:rPr>
        <w:t>, the model is:</w:t>
      </w:r>
    </w:p>
    <w:bookmarkStart w:id="132" w:name="eq-isokinetic-model"/>
    <w:p w14:paraId="7DFCFC42" w14:textId="77777777" w:rsidR="00E84CB4" w:rsidRPr="00E84CB4" w:rsidRDefault="00E84CB4" w:rsidP="00E84CB4">
      <w:pPr>
        <w:pStyle w:val="BodyText"/>
        <w:spacing w:before="0" w:after="160" w:line="360" w:lineRule="auto"/>
        <w:jc w:val="both"/>
        <w:rPr>
          <w:rFonts w:cstheme="minorHAnsi"/>
          <w:sz w:val="22"/>
          <w:szCs w:val="22"/>
        </w:rPr>
      </w:pPr>
      <m:oMathPara>
        <m:oMathParaPr>
          <m:jc m:val="center"/>
        </m:oMathParaPr>
        <m:oMath>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Row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Row (ecc)</m:t>
                              </m:r>
                            </m:sup>
                          </m:sSubSup>
                        </m:e>
                      </m:mr>
                    </m:m>
                  </m:e>
                </m:mr>
              </m:m>
            </m:e>
          </m:d>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(ecc)</m:t>
                                  </m:r>
                                </m:sup>
                              </m:sSubSup>
                            </m:e>
                          </m:mr>
                        </m:m>
                      </m:e>
                    </m:mr>
                  </m:m>
                </m:e>
              </m:d>
              <m:r>
                <m:rPr>
                  <m:sty m:val="p"/>
                </m:rPr>
                <w:rPr>
                  <w:rFonts w:ascii="Cambria Math" w:hAnsi="Cambria Math" w:cstheme="minorHAnsi"/>
                  <w:sz w:val="22"/>
                  <w:szCs w:val="22"/>
                </w:rPr>
                <m:t>,</m:t>
              </m:r>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e>
          </m: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5</m:t>
              </m:r>
            </m:e>
          </m:d>
        </m:oMath>
      </m:oMathPara>
      <w:bookmarkEnd w:id="132"/>
    </w:p>
    <w:p w14:paraId="6D6678A5"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oMath>
      <w:r w:rsidRPr="00E84CB4">
        <w:rPr>
          <w:rFonts w:cstheme="minorHAnsi"/>
          <w:sz w:val="22"/>
          <w:szCs w:val="22"/>
        </w:rPr>
        <w:t xml:space="preserve"> is the residual covariance matrix (omitted due to size).</w:t>
      </w:r>
    </w:p>
    <w:p w14:paraId="0F2F37C6"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Weakly </w:t>
      </w:r>
      <w:proofErr w:type="spellStart"/>
      <w:r w:rsidRPr="00E84CB4">
        <w:rPr>
          <w:rFonts w:cstheme="minorHAnsi"/>
          <w:sz w:val="22"/>
          <w:szCs w:val="22"/>
        </w:rPr>
        <w:t>regularising</w:t>
      </w:r>
      <w:proofErr w:type="spellEnd"/>
      <w:r w:rsidRPr="00E84CB4">
        <w:rPr>
          <w:rFonts w:cstheme="minorHAnsi"/>
          <w:sz w:val="22"/>
          <w:szCs w:val="22"/>
        </w:rPr>
        <w:t xml:space="preserve"> default priors were used again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for each outcome and set such that they were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representing the expected response value when all predictors are at their means which in this case meant the raw means. The residual correlation matrix </w:t>
      </w:r>
      <m:oMath>
        <m:r>
          <m:rPr>
            <m:nor/>
          </m:rPr>
          <w:rPr>
            <w:rFonts w:cstheme="minorHAnsi"/>
            <w:sz w:val="22"/>
            <w:szCs w:val="22"/>
          </w:rPr>
          <m:t>R</m:t>
        </m:r>
      </m:oMath>
      <w:r w:rsidRPr="00E84CB4">
        <w:rPr>
          <w:rFonts w:cstheme="minorHAnsi"/>
          <w:sz w:val="22"/>
          <w:szCs w:val="22"/>
        </w:rPr>
        <w:t xml:space="preserve"> was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w:t>
      </w:r>
    </w:p>
    <w:p w14:paraId="217B54B7"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In this model the 95% limits of agreement are calculated simply as </w:t>
      </w:r>
      <m:oMath>
        <m:r>
          <m:rPr>
            <m:sty m:val="p"/>
          </m:rPr>
          <w:rPr>
            <w:rFonts w:ascii="Cambria Math" w:hAnsi="Cambria Math" w:cstheme="minorHAnsi"/>
            <w:sz w:val="22"/>
            <w:szCs w:val="22"/>
          </w:rPr>
          <m:t>±</m:t>
        </m:r>
        <m:r>
          <w:rPr>
            <w:rFonts w:ascii="Cambria Math" w:hAnsi="Cambria Math" w:cstheme="minorHAnsi"/>
            <w:sz w:val="22"/>
            <w:szCs w:val="22"/>
          </w:rPr>
          <m:t>1.96</m:t>
        </m:r>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μi</m:t>
            </m:r>
          </m:sub>
        </m:sSub>
      </m:oMath>
      <w:r w:rsidRPr="00E84CB4">
        <w:rPr>
          <w:rFonts w:cstheme="minorHAnsi"/>
          <w:sz w:val="22"/>
          <w:szCs w:val="22"/>
        </w:rPr>
        <w:t xml:space="preserve"> for each outcome. </w:t>
      </w:r>
      <w:proofErr w:type="gramStart"/>
      <w:r w:rsidRPr="00E84CB4">
        <w:rPr>
          <w:rFonts w:cstheme="minorHAnsi"/>
          <w:sz w:val="22"/>
          <w:szCs w:val="22"/>
        </w:rPr>
        <w:t>Again</w:t>
      </w:r>
      <w:proofErr w:type="gramEnd"/>
      <w:r w:rsidRPr="00E84CB4">
        <w:rPr>
          <w:rFonts w:cstheme="minorHAnsi"/>
          <w:sz w:val="22"/>
          <w:szCs w:val="22"/>
        </w:rPr>
        <w:t xml:space="preserve"> this was calculated for each outcome for each posterior draw and the mean and 95% quantile intervals calculated. The bias for each outcome then </w:t>
      </w:r>
      <w:proofErr w:type="gramStart"/>
      <w:r w:rsidRPr="00E84CB4">
        <w:rPr>
          <w:rFonts w:cstheme="minorHAnsi"/>
          <w:sz w:val="22"/>
          <w:szCs w:val="22"/>
        </w:rPr>
        <w:t>are</w:t>
      </w:r>
      <w:proofErr w:type="gramEnd"/>
      <w:r w:rsidRPr="00E84CB4">
        <w:rPr>
          <w:rFonts w:cstheme="minorHAnsi"/>
          <w:sz w:val="22"/>
          <w:szCs w:val="22"/>
        </w:rPr>
        <w:t xml:space="preserve"> the intercept terms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and the corresponding means and 95% quantile intervals for these were also determined. These were plot together in a traditional Bland-Altman limits of agreement plot where the participant </w:t>
      </w:r>
      <w:proofErr w:type="gramStart"/>
      <w:r w:rsidRPr="00E84CB4">
        <w:rPr>
          <w:rFonts w:cstheme="minorHAnsi"/>
          <w:sz w:val="22"/>
          <w:szCs w:val="22"/>
        </w:rPr>
        <w:t>mean</w:t>
      </w:r>
      <w:proofErr w:type="gramEnd"/>
      <w:r w:rsidRPr="00E84CB4">
        <w:rPr>
          <w:rFonts w:cstheme="minorHAnsi"/>
          <w:sz w:val="22"/>
          <w:szCs w:val="22"/>
        </w:rPr>
        <w:t xml:space="preserve"> for each exercise outcome, </w:t>
      </w:r>
      <m:oMath>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sub>
        </m:sSub>
      </m:oMath>
      <w:r w:rsidRPr="00E84CB4">
        <w:rPr>
          <w:rFonts w:cstheme="minorHAnsi"/>
          <w:sz w:val="22"/>
          <w:szCs w:val="22"/>
        </w:rPr>
        <w:t xml:space="preserve">, was plot on the x-axis and the difference between days for each exercise </w:t>
      </w:r>
      <w:r w:rsidRPr="00E84CB4">
        <w:rPr>
          <w:rFonts w:cstheme="minorHAnsi"/>
          <w:sz w:val="22"/>
          <w:szCs w:val="22"/>
        </w:rPr>
        <w:lastRenderedPageBreak/>
        <w:t xml:space="preserve">outcome,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oMath>
      <w:r w:rsidRPr="00E84CB4">
        <w:rPr>
          <w:rFonts w:cstheme="minorHAnsi"/>
          <w:sz w:val="22"/>
          <w:szCs w:val="22"/>
        </w:rPr>
        <w:t>, plot on the y-axis with the corresponding limits of agreement and mean bias plot about these.</w:t>
      </w:r>
    </w:p>
    <w:p w14:paraId="136DA349"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For the variance decomposition ratios for isokinetic outcomes a separate multivariate model was fit for </w:t>
      </w: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oMath>
      <w:r w:rsidRPr="00E84CB4">
        <w:rPr>
          <w:rFonts w:cstheme="minorHAnsi"/>
          <w:sz w:val="22"/>
          <w:szCs w:val="22"/>
        </w:rPr>
        <w:t xml:space="preserve"> for each exercise outcome and muscle action as follows:</w:t>
      </w:r>
    </w:p>
    <w:bookmarkStart w:id="133" w:name="eq-isokinetic-icc-model"/>
    <w:p w14:paraId="701DE0D6" w14:textId="77777777" w:rsidR="00E84CB4" w:rsidRPr="00E84CB4" w:rsidRDefault="00E84CB4" w:rsidP="00E84CB4">
      <w:pPr>
        <w:pStyle w:val="BodyText"/>
        <w:spacing w:before="0" w:after="160" w:line="360" w:lineRule="auto"/>
        <w:jc w:val="both"/>
        <w:rPr>
          <w:rFonts w:cstheme="minorHAnsi"/>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22"/>
                  <w:szCs w:val="22"/>
                </w:rPr>
              </m:ctrlPr>
            </m:mPr>
            <m:m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
                                  <m:sSubPr>
                                    <m:ctrlPr>
                                      <w:rPr>
                                        <w:rFonts w:ascii="Cambria Math" w:hAnsi="Cambria Math" w:cstheme="minorHAnsi"/>
                                        <w:sz w:val="22"/>
                                        <w:szCs w:val="22"/>
                                      </w:rPr>
                                    </m:ctrlPr>
                                  </m:sSubPr>
                                  <m:e>
                                    <m:r>
                                      <m:rPr>
                                        <m:nor/>
                                      </m:rPr>
                                      <w:rPr>
                                        <w:rFonts w:cstheme="minorHAnsi"/>
                                        <w:sz w:val="22"/>
                                        <w:szCs w:val="22"/>
                                      </w:rPr>
                                      <m:t>Chest Press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Leg Press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Row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Chest Press (ecc)</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Leg Press (ecc)</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Row (ecc)</m:t>
                                    </m:r>
                                  </m:e>
                                  <m:sub>
                                    <m:r>
                                      <w:rPr>
                                        <w:rFonts w:ascii="Cambria Math" w:hAnsi="Cambria Math" w:cstheme="minorHAnsi"/>
                                        <w:sz w:val="22"/>
                                        <w:szCs w:val="22"/>
                                      </w:rPr>
                                      <m:t>ij</m:t>
                                    </m:r>
                                  </m:sub>
                                </m:sSub>
                              </m:e>
                            </m:mr>
                          </m:m>
                        </m:e>
                      </m:mr>
                    </m:m>
                  </m:e>
                </m:d>
              </m:e>
              <m:e>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(ecc)</m:t>
                                        </m:r>
                                      </m:sup>
                                    </m:sSubSup>
                                  </m:e>
                                </m:mr>
                              </m:m>
                            </m:e>
                          </m:mr>
                        </m:m>
                      </m:e>
                    </m:d>
                    <m:r>
                      <m:rPr>
                        <m:sty m:val="p"/>
                      </m:rPr>
                      <w:rPr>
                        <w:rFonts w:ascii="Cambria Math" w:hAnsi="Cambria Math" w:cstheme="minorHAnsi"/>
                        <w:sz w:val="22"/>
                        <w:szCs w:val="22"/>
                      </w:rPr>
                      <m:t>,</m:t>
                    </m:r>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e>
                </m:d>
              </m:e>
            </m:mr>
            <m:m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Row (ecc)</m:t>
                                    </m:r>
                                  </m:sup>
                                </m:sSubSup>
                              </m:e>
                            </m:mr>
                          </m:m>
                        </m:e>
                      </m:mr>
                    </m:m>
                  </m:e>
                </m:d>
              </m:e>
              <m:e>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r>
                      <w:rPr>
                        <w:rFonts w:ascii="Cambria Math" w:hAnsi="Cambria Math" w:cstheme="minorHAnsi"/>
                        <w:sz w:val="22"/>
                        <w:szCs w:val="22"/>
                      </w:rPr>
                      <m:t>0</m:t>
                    </m:r>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sub>
                    </m:sSub>
                  </m:e>
                </m:d>
              </m:e>
            </m:mr>
          </m:m>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6</m:t>
              </m:r>
            </m:e>
          </m:d>
        </m:oMath>
      </m:oMathPara>
      <w:bookmarkEnd w:id="133"/>
    </w:p>
    <w:p w14:paraId="45477039"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oMath>
      <w:r w:rsidRPr="00E84CB4">
        <w:rPr>
          <w:rFonts w:cstheme="minorHAnsi"/>
          <w:sz w:val="22"/>
          <w:szCs w:val="22"/>
        </w:rPr>
        <w:t xml:space="preserve"> is the residual covariance matrix and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Participant</m:t>
            </m:r>
          </m:sub>
          <m:sup>
            <m:r>
              <m:rPr>
                <m:sty m:val="p"/>
              </m:rPr>
              <w:rPr>
                <w:rFonts w:ascii="Cambria Math" w:hAnsi="Cambria Math" w:cstheme="minorHAnsi"/>
                <w:sz w:val="22"/>
                <w:szCs w:val="22"/>
              </w:rPr>
              <m:t>*</m:t>
            </m:r>
          </m:sup>
        </m:sSubSup>
      </m:oMath>
      <w:r w:rsidRPr="00E84CB4">
        <w:rPr>
          <w:rFonts w:cstheme="minorHAnsi"/>
          <w:sz w:val="22"/>
          <w:szCs w:val="22"/>
        </w:rPr>
        <w:t xml:space="preserve"> the random intercept covariance matrix (both also omitted due to size).</w:t>
      </w:r>
    </w:p>
    <w:p w14:paraId="60A9058F"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Weakly </w:t>
      </w:r>
      <w:proofErr w:type="spellStart"/>
      <w:r w:rsidRPr="00E84CB4">
        <w:rPr>
          <w:rFonts w:cstheme="minorHAnsi"/>
          <w:sz w:val="22"/>
          <w:szCs w:val="22"/>
        </w:rPr>
        <w:t>regularising</w:t>
      </w:r>
      <w:proofErr w:type="spellEnd"/>
      <w:r w:rsidRPr="00E84CB4">
        <w:rPr>
          <w:rFonts w:cstheme="minorHAnsi"/>
          <w:sz w:val="22"/>
          <w:szCs w:val="22"/>
        </w:rPr>
        <w:t xml:space="preserve"> default priors were used again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for each outcome and set such that they were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representing the expected response value when all predictors are at their means which in this case meant the raw means. The residual correlation matrix </w:t>
      </w:r>
      <m:oMath>
        <m:r>
          <m:rPr>
            <m:nor/>
          </m:rPr>
          <w:rPr>
            <w:rFonts w:cstheme="minorHAnsi"/>
            <w:sz w:val="22"/>
            <w:szCs w:val="22"/>
          </w:rPr>
          <m:t>R</m:t>
        </m:r>
      </m:oMath>
      <w:r w:rsidRPr="00E84CB4">
        <w:rPr>
          <w:rFonts w:cstheme="minorHAnsi"/>
          <w:sz w:val="22"/>
          <w:szCs w:val="22"/>
        </w:rPr>
        <w:t xml:space="preserve"> was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w:t>
      </w:r>
    </w:p>
    <w:p w14:paraId="4F472A65"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Variance decomposition ratios were then calculated for between-day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p w14:paraId="349D3B7D" w14:textId="7C56170F" w:rsidR="00AC0A35" w:rsidRPr="006F0F82" w:rsidRDefault="00AC0A35" w:rsidP="00AC0A35">
      <w:pPr>
        <w:spacing w:line="360" w:lineRule="auto"/>
        <w:jc w:val="both"/>
        <w:rPr>
          <w:rFonts w:cstheme="minorHAnsi"/>
          <w:b/>
          <w:bCs/>
        </w:rPr>
      </w:pPr>
      <w:r w:rsidRPr="006F0F82">
        <w:rPr>
          <w:rFonts w:cstheme="minorHAnsi"/>
          <w:b/>
          <w:bCs/>
        </w:rPr>
        <w:t>RESULTS</w:t>
      </w:r>
    </w:p>
    <w:p w14:paraId="3ECE9DB1" w14:textId="629FB68F" w:rsidR="0087420D" w:rsidRPr="00DC573E" w:rsidRDefault="0087420D" w:rsidP="0087420D">
      <w:pPr>
        <w:spacing w:line="360" w:lineRule="auto"/>
        <w:jc w:val="both"/>
        <w:rPr>
          <w:rFonts w:cstheme="minorHAnsi"/>
          <w:i/>
          <w:iCs/>
        </w:rPr>
      </w:pPr>
      <w:r w:rsidRPr="00DC573E">
        <w:rPr>
          <w:rFonts w:cstheme="minorHAnsi"/>
          <w:i/>
          <w:iCs/>
        </w:rPr>
        <w:t>Isometric outcomes</w:t>
      </w:r>
    </w:p>
    <w:p w14:paraId="74EBF29D" w14:textId="77777777" w:rsidR="00E84CB4" w:rsidRPr="00E84CB4" w:rsidRDefault="00E84CB4" w:rsidP="00E84CB4">
      <w:pPr>
        <w:pStyle w:val="FirstParagraph"/>
        <w:spacing w:before="0" w:afterLines="160" w:after="384" w:line="360" w:lineRule="auto"/>
        <w:ind w:firstLine="720"/>
        <w:jc w:val="both"/>
        <w:rPr>
          <w:rFonts w:cstheme="minorHAnsi"/>
          <w:sz w:val="22"/>
          <w:szCs w:val="22"/>
        </w:rPr>
      </w:pPr>
      <w:r w:rsidRPr="00E84CB4">
        <w:rPr>
          <w:rFonts w:cstheme="minorHAnsi"/>
          <w:sz w:val="22"/>
          <w:szCs w:val="22"/>
        </w:rPr>
        <w:t xml:space="preserve">The isometric model showed chain convergence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Pr="00E84CB4">
        <w:rPr>
          <w:rFonts w:cstheme="minorHAnsi"/>
          <w:sz w:val="22"/>
          <w:szCs w:val="22"/>
        </w:rPr>
        <w:t xml:space="preserve"> values all </w:t>
      </w:r>
      <m:oMath>
        <m:r>
          <m:rPr>
            <m:sty m:val="p"/>
          </m:rPr>
          <w:rPr>
            <w:rFonts w:ascii="Cambria Math" w:hAnsi="Cambria Math" w:cstheme="minorHAnsi"/>
            <w:sz w:val="22"/>
            <w:szCs w:val="22"/>
          </w:rPr>
          <m:t>&lt;</m:t>
        </m:r>
        <m:r>
          <w:rPr>
            <w:rFonts w:ascii="Cambria Math" w:hAnsi="Cambria Math" w:cstheme="minorHAnsi"/>
            <w:sz w:val="22"/>
            <w:szCs w:val="22"/>
          </w:rPr>
          <m:t>1.01</m:t>
        </m:r>
      </m:oMath>
      <w:r w:rsidRPr="00E84CB4">
        <w:rPr>
          <w:rFonts w:cstheme="minorHAnsi"/>
          <w:sz w:val="22"/>
          <w:szCs w:val="22"/>
        </w:rPr>
        <w:t xml:space="preserve"> and posterior predictive checks were good. Model diagnostics can be seen in the supplementary materials here: </w:t>
      </w:r>
      <w:hyperlink r:id="rId18">
        <w:r w:rsidRPr="00E84CB4">
          <w:rPr>
            <w:rStyle w:val="Hyperlink"/>
            <w:rFonts w:cstheme="minorHAnsi"/>
            <w:sz w:val="22"/>
            <w:szCs w:val="22"/>
          </w:rPr>
          <w:t>https://osf.io/ypt59</w:t>
        </w:r>
      </w:hyperlink>
      <w:r w:rsidRPr="00E84CB4">
        <w:rPr>
          <w:rFonts w:cstheme="minorHAnsi"/>
          <w:sz w:val="22"/>
          <w:szCs w:val="22"/>
        </w:rPr>
        <w:t>.</w:t>
      </w:r>
    </w:p>
    <w:p w14:paraId="1AC75511" w14:textId="77777777" w:rsidR="00E84CB4" w:rsidRPr="00E84CB4" w:rsidRDefault="00E84CB4" w:rsidP="00E84CB4">
      <w:pPr>
        <w:pStyle w:val="BodyText"/>
        <w:spacing w:before="0" w:afterLines="160" w:after="384" w:line="360" w:lineRule="auto"/>
        <w:ind w:firstLine="720"/>
        <w:jc w:val="both"/>
        <w:rPr>
          <w:rFonts w:cstheme="minorHAnsi"/>
          <w:sz w:val="22"/>
          <w:szCs w:val="22"/>
        </w:rPr>
      </w:pPr>
      <w:hyperlink w:anchor="fig-isometric-plot">
        <w:r w:rsidRPr="00E84CB4">
          <w:rPr>
            <w:rStyle w:val="Hyperlink"/>
            <w:rFonts w:cstheme="minorHAnsi"/>
            <w:sz w:val="22"/>
            <w:szCs w:val="22"/>
          </w:rPr>
          <w:t>Figure 1</w:t>
        </w:r>
      </w:hyperlink>
      <w:r w:rsidRPr="00E84CB4">
        <w:rPr>
          <w:rFonts w:cstheme="minorHAnsi"/>
          <w:sz w:val="22"/>
          <w:szCs w:val="22"/>
        </w:rPr>
        <w:t xml:space="preserve"> shows the mean bias and limits of agreement with the mean for both between- and within-day for each exercise. There was no clear evidence of a “</w:t>
      </w:r>
      <w:proofErr w:type="spellStart"/>
      <w:r w:rsidRPr="00E84CB4">
        <w:rPr>
          <w:rFonts w:cstheme="minorHAnsi"/>
          <w:sz w:val="22"/>
          <w:szCs w:val="22"/>
        </w:rPr>
        <w:t>familiarisation</w:t>
      </w:r>
      <w:proofErr w:type="spellEnd"/>
      <w:r w:rsidRPr="00E84CB4">
        <w:rPr>
          <w:rFonts w:cstheme="minorHAnsi"/>
          <w:sz w:val="22"/>
          <w:szCs w:val="22"/>
        </w:rPr>
        <w:t xml:space="preserve">” biasing effect between days given that the sign of the contrasts both between- and within-exercises was variable and the posterior distributions typically all ranged from both small positive to negative effects. As might be expected, the between-day limits of agreement with the mean were greater than the within-day agreement. The between-day limits of agreement with the mean for the chest press were </w:t>
      </w:r>
      <m:oMath>
        <m:r>
          <m:rPr>
            <m:sty m:val="p"/>
          </m:rPr>
          <w:rPr>
            <w:rFonts w:ascii="Cambria Math" w:hAnsi="Cambria Math" w:cstheme="minorHAnsi"/>
            <w:sz w:val="22"/>
            <w:szCs w:val="22"/>
          </w:rPr>
          <m:t>±</m:t>
        </m:r>
      </m:oMath>
      <w:r w:rsidRPr="00E84CB4">
        <w:rPr>
          <w:rFonts w:cstheme="minorHAnsi"/>
          <w:sz w:val="22"/>
          <w:szCs w:val="22"/>
        </w:rPr>
        <w:t xml:space="preserve"> 34.06 [95%QI: 28.46, 41.4], for the leg press were </w:t>
      </w:r>
      <m:oMath>
        <m:r>
          <m:rPr>
            <m:sty m:val="p"/>
          </m:rPr>
          <w:rPr>
            <w:rFonts w:ascii="Cambria Math" w:hAnsi="Cambria Math" w:cstheme="minorHAnsi"/>
            <w:sz w:val="22"/>
            <w:szCs w:val="22"/>
          </w:rPr>
          <m:t>±</m:t>
        </m:r>
      </m:oMath>
      <w:r w:rsidRPr="00E84CB4">
        <w:rPr>
          <w:rFonts w:cstheme="minorHAnsi"/>
          <w:sz w:val="22"/>
          <w:szCs w:val="22"/>
        </w:rPr>
        <w:t xml:space="preserve"> 50.46 [95%QI: 41.57, 62.43], and for the row were </w:t>
      </w:r>
      <m:oMath>
        <m:r>
          <m:rPr>
            <m:sty m:val="p"/>
          </m:rPr>
          <w:rPr>
            <w:rFonts w:ascii="Cambria Math" w:hAnsi="Cambria Math" w:cstheme="minorHAnsi"/>
            <w:sz w:val="22"/>
            <w:szCs w:val="22"/>
          </w:rPr>
          <m:t>±</m:t>
        </m:r>
      </m:oMath>
      <w:r w:rsidRPr="00E84CB4">
        <w:rPr>
          <w:rFonts w:cstheme="minorHAnsi"/>
          <w:sz w:val="22"/>
          <w:szCs w:val="22"/>
        </w:rPr>
        <w:t xml:space="preserve"> 23.2 [95%QI: 19.04, 28.98]. The within-day limits of agreement with the mean for the chest press were </w:t>
      </w:r>
      <m:oMath>
        <m:r>
          <m:rPr>
            <m:sty m:val="p"/>
          </m:rPr>
          <w:rPr>
            <w:rFonts w:ascii="Cambria Math" w:hAnsi="Cambria Math" w:cstheme="minorHAnsi"/>
            <w:sz w:val="22"/>
            <w:szCs w:val="22"/>
          </w:rPr>
          <m:t>±</m:t>
        </m:r>
      </m:oMath>
      <w:r w:rsidRPr="00E84CB4">
        <w:rPr>
          <w:rFonts w:cstheme="minorHAnsi"/>
          <w:sz w:val="22"/>
          <w:szCs w:val="22"/>
        </w:rPr>
        <w:t xml:space="preserve"> 28.82 [95%QI: 23.12, 35.88], for the leg press were </w:t>
      </w:r>
      <m:oMath>
        <m:r>
          <m:rPr>
            <m:sty m:val="p"/>
          </m:rPr>
          <w:rPr>
            <w:rFonts w:ascii="Cambria Math" w:hAnsi="Cambria Math" w:cstheme="minorHAnsi"/>
            <w:sz w:val="22"/>
            <w:szCs w:val="22"/>
          </w:rPr>
          <m:t>±</m:t>
        </m:r>
      </m:oMath>
      <w:r w:rsidRPr="00E84CB4">
        <w:rPr>
          <w:rFonts w:cstheme="minorHAnsi"/>
          <w:sz w:val="22"/>
          <w:szCs w:val="22"/>
        </w:rPr>
        <w:t xml:space="preserve"> 38.76 [95%QI: 30.87, 49.22], and for the row were </w:t>
      </w:r>
      <m:oMath>
        <m:r>
          <m:rPr>
            <m:sty m:val="p"/>
          </m:rPr>
          <w:rPr>
            <w:rFonts w:ascii="Cambria Math" w:hAnsi="Cambria Math" w:cstheme="minorHAnsi"/>
            <w:sz w:val="22"/>
            <w:szCs w:val="22"/>
          </w:rPr>
          <m:t>±</m:t>
        </m:r>
      </m:oMath>
      <w:r w:rsidRPr="00E84CB4">
        <w:rPr>
          <w:rFonts w:cstheme="minorHAnsi"/>
          <w:sz w:val="22"/>
          <w:szCs w:val="22"/>
        </w:rPr>
        <w:t xml:space="preserve"> 16.65 [95%QI: 13.3, 21.18].</w:t>
      </w:r>
    </w:p>
    <w:p w14:paraId="6C173388" w14:textId="77777777" w:rsidR="00E84CB4" w:rsidRPr="00E84CB4" w:rsidRDefault="00E84CB4" w:rsidP="00E84CB4">
      <w:pPr>
        <w:pStyle w:val="BodyText"/>
        <w:spacing w:before="0" w:afterLines="160" w:after="384" w:line="360" w:lineRule="auto"/>
        <w:ind w:firstLine="720"/>
        <w:jc w:val="both"/>
        <w:rPr>
          <w:rFonts w:cstheme="minorHAnsi"/>
          <w:sz w:val="22"/>
          <w:szCs w:val="22"/>
        </w:rPr>
      </w:pPr>
      <w:r w:rsidRPr="00E84CB4">
        <w:rPr>
          <w:rFonts w:cstheme="minorHAnsi"/>
          <w:sz w:val="22"/>
          <w:szCs w:val="22"/>
        </w:rPr>
        <w:t>The variance decomposition ratio (comparable to the ICC) for the chest press between-day was 0.937 [95%QI: 0.893, 0.963] and within-day was 0.939 [95%QI: 0.895, 0.964]. For the leg press the variance decomposition ratio between-day was 0.967 [95%QI: 0.942, 0.981] and within-day was 0.968 [95%QI: 0.944, 0.981]. For the row the variance decomposition ratio between-day was 0.969 [95%QI: 0.946, 0.982] and within-day was 0.97 [95%QI: 0.947, 0.983].</w:t>
      </w:r>
    </w:p>
    <w:p w14:paraId="7DCA5458" w14:textId="238842D3" w:rsidR="00DC573E" w:rsidRPr="00E84CB4" w:rsidRDefault="001F3C7E" w:rsidP="00E84CB4">
      <w:pPr>
        <w:spacing w:afterLines="160" w:after="384" w:line="360" w:lineRule="auto"/>
        <w:jc w:val="both"/>
        <w:rPr>
          <w:rFonts w:cstheme="minorHAnsi"/>
          <w:i/>
          <w:iCs/>
        </w:rPr>
      </w:pPr>
      <w:r w:rsidRPr="00E84CB4">
        <w:rPr>
          <w:rFonts w:cstheme="minorHAnsi"/>
          <w:i/>
          <w:iCs/>
        </w:rPr>
        <w:t>Isokinetic outcomes</w:t>
      </w:r>
    </w:p>
    <w:p w14:paraId="3340C907" w14:textId="77777777" w:rsidR="00E84CB4" w:rsidRPr="00E84CB4" w:rsidRDefault="001F3C7E" w:rsidP="00E84CB4">
      <w:pPr>
        <w:pStyle w:val="FirstParagraph"/>
        <w:spacing w:before="0" w:afterLines="160" w:after="384" w:line="360" w:lineRule="auto"/>
        <w:jc w:val="both"/>
        <w:rPr>
          <w:rFonts w:cstheme="minorHAnsi"/>
          <w:sz w:val="22"/>
          <w:szCs w:val="22"/>
        </w:rPr>
      </w:pPr>
      <w:r w:rsidRPr="00E84CB4">
        <w:rPr>
          <w:rFonts w:cstheme="minorHAnsi"/>
          <w:sz w:val="22"/>
          <w:szCs w:val="22"/>
        </w:rPr>
        <w:tab/>
      </w:r>
      <w:r w:rsidR="00E84CB4" w:rsidRPr="00E84CB4">
        <w:rPr>
          <w:rFonts w:cstheme="minorHAnsi"/>
          <w:sz w:val="22"/>
          <w:szCs w:val="22"/>
        </w:rPr>
        <w:t xml:space="preserve">The isokinetic model also showed chain convergence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00E84CB4" w:rsidRPr="00E84CB4">
        <w:rPr>
          <w:rFonts w:cstheme="minorHAnsi"/>
          <w:sz w:val="22"/>
          <w:szCs w:val="22"/>
        </w:rPr>
        <w:t xml:space="preserve"> values all </w:t>
      </w:r>
      <m:oMath>
        <m:r>
          <m:rPr>
            <m:sty m:val="p"/>
          </m:rPr>
          <w:rPr>
            <w:rFonts w:ascii="Cambria Math" w:hAnsi="Cambria Math" w:cstheme="minorHAnsi"/>
            <w:sz w:val="22"/>
            <w:szCs w:val="22"/>
          </w:rPr>
          <m:t>&lt;</m:t>
        </m:r>
        <m:r>
          <w:rPr>
            <w:rFonts w:ascii="Cambria Math" w:hAnsi="Cambria Math" w:cstheme="minorHAnsi"/>
            <w:sz w:val="22"/>
            <w:szCs w:val="22"/>
          </w:rPr>
          <m:t>1.01</m:t>
        </m:r>
      </m:oMath>
      <w:r w:rsidR="00E84CB4" w:rsidRPr="00E84CB4">
        <w:rPr>
          <w:rFonts w:cstheme="minorHAnsi"/>
          <w:sz w:val="22"/>
          <w:szCs w:val="22"/>
        </w:rPr>
        <w:t xml:space="preserve"> and posterior predictive checks were good. Model diagnostics can be seen in the supplementary materials here: </w:t>
      </w:r>
      <w:hyperlink r:id="rId19">
        <w:r w:rsidR="00E84CB4" w:rsidRPr="00E84CB4">
          <w:rPr>
            <w:rStyle w:val="Hyperlink"/>
            <w:rFonts w:cstheme="minorHAnsi"/>
            <w:sz w:val="22"/>
            <w:szCs w:val="22"/>
          </w:rPr>
          <w:t>https://osf.io/wzh9m</w:t>
        </w:r>
      </w:hyperlink>
      <w:r w:rsidR="00E84CB4" w:rsidRPr="00E84CB4">
        <w:rPr>
          <w:rFonts w:cstheme="minorHAnsi"/>
          <w:sz w:val="22"/>
          <w:szCs w:val="22"/>
        </w:rPr>
        <w:t>.</w:t>
      </w:r>
    </w:p>
    <w:p w14:paraId="576CE0D1" w14:textId="77777777" w:rsidR="00E84CB4" w:rsidRPr="00E84CB4" w:rsidRDefault="00E84CB4" w:rsidP="00E84CB4">
      <w:pPr>
        <w:pStyle w:val="BodyText"/>
        <w:spacing w:before="0" w:afterLines="160" w:after="384" w:line="360" w:lineRule="auto"/>
        <w:ind w:firstLine="720"/>
        <w:jc w:val="both"/>
        <w:rPr>
          <w:rFonts w:cstheme="minorHAnsi"/>
          <w:sz w:val="22"/>
          <w:szCs w:val="22"/>
        </w:rPr>
      </w:pPr>
      <w:hyperlink w:anchor="fig-isokinetic-plot">
        <w:r w:rsidRPr="00E84CB4">
          <w:rPr>
            <w:rStyle w:val="Hyperlink"/>
            <w:rFonts w:cstheme="minorHAnsi"/>
            <w:sz w:val="22"/>
            <w:szCs w:val="22"/>
          </w:rPr>
          <w:t>Figure 2</w:t>
        </w:r>
      </w:hyperlink>
      <w:r w:rsidRPr="00E84CB4">
        <w:rPr>
          <w:rFonts w:cstheme="minorHAnsi"/>
          <w:sz w:val="22"/>
          <w:szCs w:val="22"/>
        </w:rPr>
        <w:t xml:space="preserve"> shows the mean bias and limits of agreement between-day for each exercise and muscle action. There was no clear evidence of a “</w:t>
      </w:r>
      <w:proofErr w:type="spellStart"/>
      <w:r w:rsidRPr="00E84CB4">
        <w:rPr>
          <w:rFonts w:cstheme="minorHAnsi"/>
          <w:sz w:val="22"/>
          <w:szCs w:val="22"/>
        </w:rPr>
        <w:t>familiarisation</w:t>
      </w:r>
      <w:proofErr w:type="spellEnd"/>
      <w:r w:rsidRPr="00E84CB4">
        <w:rPr>
          <w:rFonts w:cstheme="minorHAnsi"/>
          <w:sz w:val="22"/>
          <w:szCs w:val="22"/>
        </w:rPr>
        <w:t xml:space="preserve">” biasing effect between days for most exercises and muscle actions, perhaps </w:t>
      </w:r>
      <w:proofErr w:type="gramStart"/>
      <w:r w:rsidRPr="00E84CB4">
        <w:rPr>
          <w:rFonts w:cstheme="minorHAnsi"/>
          <w:sz w:val="22"/>
          <w:szCs w:val="22"/>
        </w:rPr>
        <w:t>with the exception of</w:t>
      </w:r>
      <w:proofErr w:type="gramEnd"/>
      <w:r w:rsidRPr="00E84CB4">
        <w:rPr>
          <w:rFonts w:cstheme="minorHAnsi"/>
          <w:sz w:val="22"/>
          <w:szCs w:val="22"/>
        </w:rPr>
        <w:t xml:space="preserve"> the eccentric leg press which showed somewhat of an improvement from day one to day two: 3.87 [95%QI: -14.02, 21.98]. The limits of agreement for concentric muscle actions for the chest press were </w:t>
      </w:r>
      <m:oMath>
        <m:r>
          <m:rPr>
            <m:sty m:val="p"/>
          </m:rPr>
          <w:rPr>
            <w:rFonts w:ascii="Cambria Math" w:hAnsi="Cambria Math" w:cstheme="minorHAnsi"/>
            <w:sz w:val="22"/>
            <w:szCs w:val="22"/>
          </w:rPr>
          <m:t>±</m:t>
        </m:r>
      </m:oMath>
      <w:r w:rsidRPr="00E84CB4">
        <w:rPr>
          <w:rFonts w:cstheme="minorHAnsi"/>
          <w:sz w:val="22"/>
          <w:szCs w:val="22"/>
        </w:rPr>
        <w:t xml:space="preserve"> 25.73 [95%QI: 17.94, 37.67], for the leg press were </w:t>
      </w:r>
      <m:oMath>
        <m:r>
          <m:rPr>
            <m:sty m:val="p"/>
          </m:rPr>
          <w:rPr>
            <w:rFonts w:ascii="Cambria Math" w:hAnsi="Cambria Math" w:cstheme="minorHAnsi"/>
            <w:sz w:val="22"/>
            <w:szCs w:val="22"/>
          </w:rPr>
          <m:t>±</m:t>
        </m:r>
      </m:oMath>
      <w:r w:rsidRPr="00E84CB4">
        <w:rPr>
          <w:rFonts w:cstheme="minorHAnsi"/>
          <w:sz w:val="22"/>
          <w:szCs w:val="22"/>
        </w:rPr>
        <w:t xml:space="preserve"> 74.24 [95%QI: 55.11, 100.1], and for the row were </w:t>
      </w:r>
      <m:oMath>
        <m:r>
          <m:rPr>
            <m:sty m:val="p"/>
          </m:rPr>
          <w:rPr>
            <w:rFonts w:ascii="Cambria Math" w:hAnsi="Cambria Math" w:cstheme="minorHAnsi"/>
            <w:sz w:val="22"/>
            <w:szCs w:val="22"/>
          </w:rPr>
          <m:t>±</m:t>
        </m:r>
      </m:oMath>
      <w:r w:rsidRPr="00E84CB4">
        <w:rPr>
          <w:rFonts w:cstheme="minorHAnsi"/>
          <w:sz w:val="22"/>
          <w:szCs w:val="22"/>
        </w:rPr>
        <w:t xml:space="preserve"> 17.87 [95%QI: 12.08, 26.91]. The limits of agreement for eccentric muscle actions for the chest press were </w:t>
      </w:r>
      <m:oMath>
        <m:r>
          <m:rPr>
            <m:sty m:val="p"/>
          </m:rPr>
          <w:rPr>
            <w:rFonts w:ascii="Cambria Math" w:hAnsi="Cambria Math" w:cstheme="minorHAnsi"/>
            <w:sz w:val="22"/>
            <w:szCs w:val="22"/>
          </w:rPr>
          <m:t>±</m:t>
        </m:r>
      </m:oMath>
      <w:r w:rsidRPr="00E84CB4">
        <w:rPr>
          <w:rFonts w:cstheme="minorHAnsi"/>
          <w:sz w:val="22"/>
          <w:szCs w:val="22"/>
        </w:rPr>
        <w:t xml:space="preserve"> 37.42 [95%QI: 25.82, 55.54], for the leg press were </w:t>
      </w:r>
      <m:oMath>
        <m:r>
          <m:rPr>
            <m:sty m:val="p"/>
          </m:rPr>
          <w:rPr>
            <w:rFonts w:ascii="Cambria Math" w:hAnsi="Cambria Math" w:cstheme="minorHAnsi"/>
            <w:sz w:val="22"/>
            <w:szCs w:val="22"/>
          </w:rPr>
          <m:t>±</m:t>
        </m:r>
      </m:oMath>
      <w:r w:rsidRPr="00E84CB4">
        <w:rPr>
          <w:rFonts w:cstheme="minorHAnsi"/>
          <w:sz w:val="22"/>
          <w:szCs w:val="22"/>
        </w:rPr>
        <w:t xml:space="preserve"> 119.25 [95%QI: 85.73, 168.24], and for the row were </w:t>
      </w:r>
      <m:oMath>
        <m:r>
          <m:rPr>
            <m:sty m:val="p"/>
          </m:rPr>
          <w:rPr>
            <w:rFonts w:ascii="Cambria Math" w:hAnsi="Cambria Math" w:cstheme="minorHAnsi"/>
            <w:sz w:val="22"/>
            <w:szCs w:val="22"/>
          </w:rPr>
          <m:t>±</m:t>
        </m:r>
      </m:oMath>
      <w:r w:rsidRPr="00E84CB4">
        <w:rPr>
          <w:rFonts w:cstheme="minorHAnsi"/>
          <w:sz w:val="22"/>
          <w:szCs w:val="22"/>
        </w:rPr>
        <w:t xml:space="preserve"> 28.55 [95%QI: 19.88, 41.77].</w:t>
      </w:r>
    </w:p>
    <w:p w14:paraId="06F99283" w14:textId="77777777" w:rsidR="00E84CB4" w:rsidRPr="00E84CB4" w:rsidRDefault="00E84CB4" w:rsidP="00E84CB4">
      <w:pPr>
        <w:pStyle w:val="BodyText"/>
        <w:spacing w:before="0" w:afterLines="160" w:after="384" w:line="360" w:lineRule="auto"/>
        <w:ind w:firstLine="720"/>
        <w:jc w:val="both"/>
        <w:rPr>
          <w:rFonts w:cstheme="minorHAnsi"/>
          <w:sz w:val="22"/>
          <w:szCs w:val="22"/>
        </w:rPr>
      </w:pPr>
      <w:r w:rsidRPr="00E84CB4">
        <w:rPr>
          <w:rFonts w:cstheme="minorHAnsi"/>
          <w:sz w:val="22"/>
          <w:szCs w:val="22"/>
        </w:rPr>
        <w:t xml:space="preserve">The variance decomposition ratio (comparable to the ICC) for concentric muscle actions for the chest press between-day was 0.954 [95%QI: 0.89, 0.984], for the leg press was 0.912 [95%QI: </w:t>
      </w:r>
      <w:r w:rsidRPr="00E84CB4">
        <w:rPr>
          <w:rFonts w:cstheme="minorHAnsi"/>
          <w:sz w:val="22"/>
          <w:szCs w:val="22"/>
        </w:rPr>
        <w:lastRenderedPageBreak/>
        <w:t>0.797, 0.968], and for the row was 0.971 [95%QI: 0.927, 0.991]. For eccentric muscle actions the variance decomposition ratio for the chest press was 0.931 [95%QI: 0.828, 0.977], for the leg press was 0.855 [95%QI: 0.652, 0.95], and for the row was 0.937 [95%QI: 0.851, 0.978].</w:t>
      </w:r>
    </w:p>
    <w:p w14:paraId="3423CC22" w14:textId="2F76643D" w:rsidR="00AC0A35" w:rsidRPr="006F0F82" w:rsidRDefault="00AC0A35" w:rsidP="00E84CB4">
      <w:pPr>
        <w:spacing w:line="360" w:lineRule="auto"/>
        <w:jc w:val="both"/>
        <w:rPr>
          <w:rFonts w:cstheme="minorHAnsi"/>
          <w:b/>
          <w:bCs/>
        </w:rPr>
      </w:pPr>
      <w:r w:rsidRPr="006F0F82">
        <w:rPr>
          <w:rFonts w:cstheme="minorHAnsi"/>
          <w:b/>
          <w:bCs/>
        </w:rPr>
        <w:t>DISCUSSION</w:t>
      </w:r>
    </w:p>
    <w:p w14:paraId="41B43531" w14:textId="37A6A58C" w:rsidR="0019050E" w:rsidRPr="006F0F82" w:rsidRDefault="00AC0A35" w:rsidP="0019050E">
      <w:pPr>
        <w:spacing w:line="360" w:lineRule="auto"/>
        <w:ind w:firstLine="720"/>
        <w:jc w:val="both"/>
        <w:rPr>
          <w:rFonts w:cstheme="minorHAnsi"/>
        </w:rPr>
      </w:pPr>
      <w:r w:rsidRPr="006F0F82">
        <w:rPr>
          <w:rFonts w:cstheme="minorHAnsi"/>
        </w:rPr>
        <w:t xml:space="preserve">The </w:t>
      </w:r>
      <w:r w:rsidR="00182B5F" w:rsidRPr="006F0F82">
        <w:rPr>
          <w:rFonts w:cstheme="minorHAnsi"/>
        </w:rPr>
        <w:t xml:space="preserve">aim of this study </w:t>
      </w:r>
      <w:r w:rsidR="00182B5F">
        <w:rPr>
          <w:rFonts w:cstheme="minorHAnsi"/>
        </w:rPr>
        <w:t>was</w:t>
      </w:r>
      <w:r w:rsidR="00182B5F" w:rsidRPr="006F0F82">
        <w:rPr>
          <w:rFonts w:cstheme="minorHAnsi"/>
        </w:rPr>
        <w:t xml:space="preserve"> to determine the </w:t>
      </w:r>
      <w:r w:rsidR="00E84CB4">
        <w:rPr>
          <w:rFonts w:cstheme="minorHAnsi"/>
        </w:rPr>
        <w:t xml:space="preserve">reliability and </w:t>
      </w:r>
      <w:r w:rsidR="00182B5F">
        <w:rPr>
          <w:rFonts w:cstheme="minorHAnsi"/>
        </w:rPr>
        <w:t>agreement of</w:t>
      </w:r>
      <w:r w:rsidR="00182B5F" w:rsidRPr="006F0F82">
        <w:rPr>
          <w:rFonts w:cstheme="minorHAnsi"/>
        </w:rPr>
        <w:t xml:space="preserve"> </w:t>
      </w:r>
      <w:r w:rsidR="00182B5F">
        <w:rPr>
          <w:rFonts w:cstheme="minorHAnsi"/>
        </w:rPr>
        <w:t xml:space="preserve">isometric and isokinetic </w:t>
      </w:r>
      <w:r w:rsidR="00182B5F" w:rsidRPr="006F0F82">
        <w:rPr>
          <w:rFonts w:cstheme="minorHAnsi"/>
        </w:rPr>
        <w:t xml:space="preserve">upper- and lower-body multi-joint dynamometry using Exerbotics </w:t>
      </w:r>
      <w:r w:rsidR="00A60167">
        <w:rPr>
          <w:rFonts w:cstheme="minorHAnsi"/>
        </w:rPr>
        <w:t>CP</w:t>
      </w:r>
      <w:r w:rsidR="00182B5F">
        <w:rPr>
          <w:rFonts w:cstheme="minorHAnsi"/>
        </w:rPr>
        <w:t xml:space="preserve">, </w:t>
      </w:r>
      <w:r w:rsidR="00A60167">
        <w:rPr>
          <w:rFonts w:cstheme="minorHAnsi"/>
        </w:rPr>
        <w:t>LP</w:t>
      </w:r>
      <w:r w:rsidR="00182B5F">
        <w:rPr>
          <w:rFonts w:cstheme="minorHAnsi"/>
        </w:rPr>
        <w:t xml:space="preserve"> and </w:t>
      </w:r>
      <w:r w:rsidR="00A60167">
        <w:rPr>
          <w:rFonts w:cstheme="minorHAnsi"/>
        </w:rPr>
        <w:t>SR</w:t>
      </w:r>
      <w:r w:rsidR="00182B5F">
        <w:rPr>
          <w:rFonts w:cstheme="minorHAnsi"/>
        </w:rPr>
        <w:t xml:space="preserve"> </w:t>
      </w:r>
      <w:r w:rsidR="00182B5F" w:rsidRPr="006F0F82">
        <w:rPr>
          <w:rFonts w:cstheme="minorHAnsi"/>
        </w:rPr>
        <w:t>devices</w:t>
      </w:r>
      <w:r w:rsidRPr="006F0F82">
        <w:rPr>
          <w:rFonts w:cstheme="minorHAnsi"/>
        </w:rPr>
        <w:t xml:space="preserve">. To the author’s knowledge, this is the first study to conduct a dedicated investigation into the </w:t>
      </w:r>
      <w:r w:rsidR="00206457">
        <w:rPr>
          <w:rFonts w:cstheme="minorHAnsi"/>
        </w:rPr>
        <w:t xml:space="preserve">agreement </w:t>
      </w:r>
      <w:r w:rsidRPr="006F0F82">
        <w:rPr>
          <w:rFonts w:cstheme="minorHAnsi"/>
        </w:rPr>
        <w:t xml:space="preserve">of </w:t>
      </w:r>
      <w:r w:rsidR="0003047E">
        <w:rPr>
          <w:rFonts w:cstheme="minorHAnsi"/>
        </w:rPr>
        <w:t xml:space="preserve">multi-joint </w:t>
      </w:r>
      <w:r w:rsidR="0019050E">
        <w:rPr>
          <w:rFonts w:cstheme="minorHAnsi"/>
        </w:rPr>
        <w:t>isometric</w:t>
      </w:r>
      <w:r w:rsidRPr="006F0F82">
        <w:rPr>
          <w:rFonts w:cstheme="minorHAnsi"/>
        </w:rPr>
        <w:t xml:space="preserve"> dynamometry using these </w:t>
      </w:r>
      <w:proofErr w:type="gramStart"/>
      <w:r w:rsidRPr="006F0F82">
        <w:rPr>
          <w:rFonts w:cstheme="minorHAnsi"/>
        </w:rPr>
        <w:t>particular Exerbotics</w:t>
      </w:r>
      <w:proofErr w:type="gramEnd"/>
      <w:r w:rsidRPr="006F0F82">
        <w:rPr>
          <w:rFonts w:cstheme="minorHAnsi"/>
        </w:rPr>
        <w:t xml:space="preserve"> devices, and to examine bilateral isokinetic dynamometry using the </w:t>
      </w:r>
      <w:r w:rsidR="00A60167">
        <w:rPr>
          <w:rFonts w:cstheme="minorHAnsi"/>
        </w:rPr>
        <w:t>CP</w:t>
      </w:r>
      <w:r w:rsidRPr="006F0F82">
        <w:rPr>
          <w:rFonts w:cstheme="minorHAnsi"/>
        </w:rPr>
        <w:t xml:space="preserve"> and </w:t>
      </w:r>
      <w:r w:rsidR="00A60167">
        <w:rPr>
          <w:rFonts w:cstheme="minorHAnsi"/>
        </w:rPr>
        <w:t>SR</w:t>
      </w:r>
      <w:r w:rsidRPr="006F0F82">
        <w:rPr>
          <w:rFonts w:cstheme="minorHAnsi"/>
        </w:rPr>
        <w:t xml:space="preserve"> exercises irrespective of manufacturer. This study, therefore, produced novel findings that provide valuable contributions to the literature. </w:t>
      </w:r>
    </w:p>
    <w:p w14:paraId="0A3E5227" w14:textId="3248268F" w:rsidR="00FC3897" w:rsidRDefault="005F7F9C" w:rsidP="00DC0E5D">
      <w:pPr>
        <w:spacing w:line="360" w:lineRule="auto"/>
        <w:ind w:firstLine="720"/>
        <w:jc w:val="both"/>
        <w:rPr>
          <w:rFonts w:cstheme="minorHAnsi"/>
        </w:rPr>
      </w:pPr>
      <w:r>
        <w:rPr>
          <w:rFonts w:cstheme="minorHAnsi"/>
        </w:rPr>
        <w:t>Firstly, considering isometric testing, our data suggests</w:t>
      </w:r>
      <w:r w:rsidRPr="0087420D">
        <w:rPr>
          <w:rFonts w:cstheme="minorHAnsi"/>
        </w:rPr>
        <w:t xml:space="preserve"> no clear evidence of a “familiarisation” biasing effect between days. </w:t>
      </w:r>
      <w:r w:rsidR="009F16C1">
        <w:rPr>
          <w:rFonts w:cstheme="minorHAnsi"/>
        </w:rPr>
        <w:t>However, and a</w:t>
      </w:r>
      <w:r w:rsidRPr="0087420D">
        <w:rPr>
          <w:rFonts w:cstheme="minorHAnsi"/>
        </w:rPr>
        <w:t>s might be expected, the between-day limits of agreement were greater than the within-day agreement</w:t>
      </w:r>
      <w:r w:rsidR="0031780C">
        <w:rPr>
          <w:rFonts w:cstheme="minorHAnsi"/>
        </w:rPr>
        <w:t xml:space="preserve"> (</w:t>
      </w:r>
      <w:r w:rsidRPr="0087420D">
        <w:rPr>
          <w:rFonts w:cstheme="minorHAnsi"/>
        </w:rPr>
        <w:t xml:space="preserve">between-day </w:t>
      </w:r>
      <w:r w:rsidR="0031780C">
        <w:rPr>
          <w:rFonts w:cstheme="minorHAnsi"/>
        </w:rPr>
        <w:t xml:space="preserve">= </w:t>
      </w:r>
      <w:r w:rsidR="00A60167">
        <w:rPr>
          <w:rFonts w:cstheme="minorHAnsi"/>
        </w:rPr>
        <w:t>CP</w:t>
      </w:r>
      <w:r w:rsidRPr="0087420D">
        <w:rPr>
          <w:rFonts w:cstheme="minorHAnsi"/>
        </w:rPr>
        <w:t xml:space="preserve"> ± 34.</w:t>
      </w:r>
      <w:r w:rsidR="00925AAC">
        <w:rPr>
          <w:rFonts w:cstheme="minorHAnsi"/>
        </w:rPr>
        <w:t>1</w:t>
      </w:r>
      <w:r w:rsidR="0031780C">
        <w:rPr>
          <w:rFonts w:cstheme="minorHAnsi"/>
        </w:rPr>
        <w:t>,</w:t>
      </w:r>
      <w:r w:rsidRPr="0087420D">
        <w:rPr>
          <w:rFonts w:cstheme="minorHAnsi"/>
        </w:rPr>
        <w:t xml:space="preserve"> </w:t>
      </w:r>
      <w:r w:rsidR="00A60167">
        <w:rPr>
          <w:rFonts w:cstheme="minorHAnsi"/>
        </w:rPr>
        <w:t>LP</w:t>
      </w:r>
      <w:r w:rsidRPr="0087420D">
        <w:rPr>
          <w:rFonts w:cstheme="minorHAnsi"/>
        </w:rPr>
        <w:t xml:space="preserve"> ± 50.</w:t>
      </w:r>
      <w:r w:rsidR="00925AAC">
        <w:rPr>
          <w:rFonts w:cstheme="minorHAnsi"/>
        </w:rPr>
        <w:t>5</w:t>
      </w:r>
      <w:r w:rsidRPr="0087420D">
        <w:rPr>
          <w:rFonts w:cstheme="minorHAnsi"/>
        </w:rPr>
        <w:t xml:space="preserve">, and </w:t>
      </w:r>
      <w:r w:rsidR="00175409">
        <w:rPr>
          <w:rFonts w:cstheme="minorHAnsi"/>
        </w:rPr>
        <w:t>SR</w:t>
      </w:r>
      <w:r w:rsidRPr="0087420D">
        <w:rPr>
          <w:rFonts w:cstheme="minorHAnsi"/>
        </w:rPr>
        <w:t xml:space="preserve"> ± 23.2</w:t>
      </w:r>
      <w:r w:rsidR="0031780C">
        <w:rPr>
          <w:rFonts w:cstheme="minorHAnsi"/>
        </w:rPr>
        <w:t xml:space="preserve">; </w:t>
      </w:r>
      <w:r w:rsidRPr="0087420D">
        <w:rPr>
          <w:rFonts w:cstheme="minorHAnsi"/>
        </w:rPr>
        <w:t xml:space="preserve">within-day </w:t>
      </w:r>
      <w:r w:rsidR="00A60167">
        <w:rPr>
          <w:rFonts w:cstheme="minorHAnsi"/>
        </w:rPr>
        <w:t>CP</w:t>
      </w:r>
      <w:r w:rsidRPr="0087420D">
        <w:rPr>
          <w:rFonts w:cstheme="minorHAnsi"/>
        </w:rPr>
        <w:t xml:space="preserve"> ± 28.</w:t>
      </w:r>
      <w:r w:rsidR="00925AAC">
        <w:rPr>
          <w:rFonts w:cstheme="minorHAnsi"/>
        </w:rPr>
        <w:t>8</w:t>
      </w:r>
      <w:r w:rsidRPr="0087420D">
        <w:rPr>
          <w:rFonts w:cstheme="minorHAnsi"/>
        </w:rPr>
        <w:t xml:space="preserve">, </w:t>
      </w:r>
      <w:r w:rsidR="00A60167">
        <w:rPr>
          <w:rFonts w:cstheme="minorHAnsi"/>
        </w:rPr>
        <w:t>LP</w:t>
      </w:r>
      <w:r w:rsidRPr="0087420D">
        <w:rPr>
          <w:rFonts w:cstheme="minorHAnsi"/>
        </w:rPr>
        <w:t xml:space="preserve"> ± 38.</w:t>
      </w:r>
      <w:r w:rsidR="00925AAC">
        <w:rPr>
          <w:rFonts w:cstheme="minorHAnsi"/>
        </w:rPr>
        <w:t>8</w:t>
      </w:r>
      <w:r w:rsidRPr="0087420D">
        <w:rPr>
          <w:rFonts w:cstheme="minorHAnsi"/>
        </w:rPr>
        <w:t xml:space="preserve">, and </w:t>
      </w:r>
      <w:r w:rsidR="00175409">
        <w:rPr>
          <w:rFonts w:cstheme="minorHAnsi"/>
        </w:rPr>
        <w:t>SR</w:t>
      </w:r>
      <w:r w:rsidRPr="0087420D">
        <w:rPr>
          <w:rFonts w:cstheme="minorHAnsi"/>
        </w:rPr>
        <w:t xml:space="preserve"> ± 16.</w:t>
      </w:r>
      <w:r w:rsidR="00925AAC">
        <w:rPr>
          <w:rFonts w:cstheme="minorHAnsi"/>
        </w:rPr>
        <w:t>7</w:t>
      </w:r>
      <w:r w:rsidR="0005741E">
        <w:rPr>
          <w:rFonts w:cstheme="minorHAnsi"/>
        </w:rPr>
        <w:t>)</w:t>
      </w:r>
      <w:r w:rsidR="00315C64">
        <w:rPr>
          <w:rFonts w:cstheme="minorHAnsi"/>
        </w:rPr>
        <w:t>.</w:t>
      </w:r>
      <w:r w:rsidR="000A6AC0">
        <w:rPr>
          <w:rFonts w:cstheme="minorHAnsi"/>
        </w:rPr>
        <w:t xml:space="preserve"> </w:t>
      </w:r>
      <w:r w:rsidR="00315C64">
        <w:rPr>
          <w:rFonts w:cstheme="minorHAnsi"/>
        </w:rPr>
        <w:t>A</w:t>
      </w:r>
      <w:r w:rsidR="000A6AC0">
        <w:rPr>
          <w:rFonts w:cstheme="minorHAnsi"/>
        </w:rPr>
        <w:t>lthough</w:t>
      </w:r>
      <w:r w:rsidR="00E84CB4">
        <w:rPr>
          <w:rFonts w:cstheme="minorHAnsi"/>
        </w:rPr>
        <w:t>,</w:t>
      </w:r>
      <w:r w:rsidR="000A6AC0">
        <w:rPr>
          <w:rFonts w:cstheme="minorHAnsi"/>
        </w:rPr>
        <w:t xml:space="preserve"> between-day agreement is likely more important </w:t>
      </w:r>
      <w:r w:rsidR="00E84CB4">
        <w:rPr>
          <w:rFonts w:cstheme="minorHAnsi"/>
        </w:rPr>
        <w:t xml:space="preserve">for determining </w:t>
      </w:r>
      <w:r w:rsidR="000A6AC0">
        <w:rPr>
          <w:rFonts w:cstheme="minorHAnsi"/>
        </w:rPr>
        <w:t>strength changes following an intervention</w:t>
      </w:r>
      <w:r w:rsidR="007D3462">
        <w:rPr>
          <w:rFonts w:cstheme="minorHAnsi"/>
        </w:rPr>
        <w:t>, rather than assessment of</w:t>
      </w:r>
      <w:r w:rsidR="00E84CB4">
        <w:rPr>
          <w:rFonts w:cstheme="minorHAnsi"/>
        </w:rPr>
        <w:t xml:space="preserve"> acute</w:t>
      </w:r>
      <w:r w:rsidR="007D3462">
        <w:rPr>
          <w:rFonts w:cstheme="minorHAnsi"/>
        </w:rPr>
        <w:t xml:space="preserve"> fatigue following a given task. </w:t>
      </w:r>
      <w:r w:rsidR="003C6B7E">
        <w:rPr>
          <w:rFonts w:cstheme="minorHAnsi"/>
        </w:rPr>
        <w:t xml:space="preserve">In this sense we </w:t>
      </w:r>
      <w:r w:rsidR="00052E28">
        <w:rPr>
          <w:rFonts w:cstheme="minorHAnsi"/>
        </w:rPr>
        <w:t>could</w:t>
      </w:r>
      <w:r w:rsidR="003C6B7E">
        <w:rPr>
          <w:rFonts w:cstheme="minorHAnsi"/>
        </w:rPr>
        <w:t xml:space="preserve"> consider the </w:t>
      </w:r>
      <w:r w:rsidR="005E7D4A">
        <w:rPr>
          <w:rFonts w:cstheme="minorHAnsi"/>
        </w:rPr>
        <w:t xml:space="preserve">between-day </w:t>
      </w:r>
      <w:r w:rsidR="003C6B7E">
        <w:rPr>
          <w:rFonts w:cstheme="minorHAnsi"/>
        </w:rPr>
        <w:t xml:space="preserve">agreement </w:t>
      </w:r>
      <w:del w:id="134" w:author="James Steele" w:date="2024-10-01T16:37:00Z" w16du:dateUtc="2024-10-01T15:37:00Z">
        <w:r w:rsidR="005E7D4A" w:rsidDel="00E84CB4">
          <w:rPr>
            <w:rFonts w:cstheme="minorHAnsi"/>
          </w:rPr>
          <w:delText>in terms of</w:delText>
        </w:r>
        <w:r w:rsidR="00052E28" w:rsidDel="00E84CB4">
          <w:rPr>
            <w:rFonts w:cstheme="minorHAnsi"/>
          </w:rPr>
          <w:delText xml:space="preserve"> </w:delText>
        </w:r>
      </w:del>
      <w:r w:rsidR="00052E28">
        <w:rPr>
          <w:rFonts w:cstheme="minorHAnsi"/>
        </w:rPr>
        <w:t xml:space="preserve">relative </w:t>
      </w:r>
      <w:del w:id="135" w:author="James Steele" w:date="2024-10-01T16:37:00Z" w16du:dateUtc="2024-10-01T15:37:00Z">
        <w:r w:rsidR="00052E28" w:rsidDel="00E84CB4">
          <w:rPr>
            <w:rFonts w:cstheme="minorHAnsi"/>
          </w:rPr>
          <w:delText>value</w:delText>
        </w:r>
        <w:r w:rsidR="008438D0" w:rsidDel="00E84CB4">
          <w:rPr>
            <w:rFonts w:cstheme="minorHAnsi"/>
          </w:rPr>
          <w:delText xml:space="preserve"> of the</w:delText>
        </w:r>
      </w:del>
      <w:ins w:id="136" w:author="James Steele" w:date="2024-10-01T16:37:00Z" w16du:dateUtc="2024-10-01T15:37:00Z">
        <w:r w:rsidR="00E84CB4">
          <w:rPr>
            <w:rFonts w:cstheme="minorHAnsi"/>
          </w:rPr>
          <w:t>to the</w:t>
        </w:r>
      </w:ins>
      <w:r w:rsidR="008438D0">
        <w:rPr>
          <w:rFonts w:cstheme="minorHAnsi"/>
        </w:rPr>
        <w:t xml:space="preserve"> mean across all tests</w:t>
      </w:r>
      <w:r w:rsidR="00052E28">
        <w:rPr>
          <w:rFonts w:cstheme="minorHAnsi"/>
        </w:rPr>
        <w:t xml:space="preserve"> for a given </w:t>
      </w:r>
      <w:r w:rsidR="00306D7E">
        <w:rPr>
          <w:rFonts w:cstheme="minorHAnsi"/>
        </w:rPr>
        <w:t>exercise</w:t>
      </w:r>
      <w:ins w:id="137" w:author="James Steele" w:date="2024-10-01T16:37:00Z" w16du:dateUtc="2024-10-01T15:37:00Z">
        <w:r w:rsidR="00E84CB4">
          <w:rPr>
            <w:rFonts w:cstheme="minorHAnsi"/>
          </w:rPr>
          <w:t xml:space="preserve"> where we assume no training effect here</w:t>
        </w:r>
      </w:ins>
      <w:del w:id="138" w:author="James Steele" w:date="2024-10-01T16:37:00Z" w16du:dateUtc="2024-10-01T15:37:00Z">
        <w:r w:rsidR="00306D7E" w:rsidDel="00E84CB4">
          <w:rPr>
            <w:rFonts w:cstheme="minorHAnsi"/>
          </w:rPr>
          <w:delText>,</w:delText>
        </w:r>
        <w:r w:rsidR="00052E28" w:rsidDel="00E84CB4">
          <w:rPr>
            <w:rFonts w:cstheme="minorHAnsi"/>
          </w:rPr>
          <w:delText xml:space="preserve"> </w:delText>
        </w:r>
        <w:r w:rsidR="005E7D4A" w:rsidDel="00E84CB4">
          <w:rPr>
            <w:rFonts w:cstheme="minorHAnsi"/>
          </w:rPr>
          <w:delText xml:space="preserve">e.g., </w:delText>
        </w:r>
        <w:r w:rsidR="00C41AA7" w:rsidDel="00E84CB4">
          <w:rPr>
            <w:rFonts w:cstheme="minorHAnsi"/>
          </w:rPr>
          <w:delText>mean</w:delText>
        </w:r>
        <w:r w:rsidR="00884751" w:rsidDel="00E84CB4">
          <w:rPr>
            <w:rFonts w:cstheme="minorHAnsi"/>
          </w:rPr>
          <w:delText>(N)/% agreement</w:delText>
        </w:r>
      </w:del>
      <w:r w:rsidR="00C41AA7">
        <w:rPr>
          <w:rFonts w:cstheme="minorHAnsi"/>
        </w:rPr>
        <w:t xml:space="preserve">; </w:t>
      </w:r>
      <w:r w:rsidR="00A60167">
        <w:rPr>
          <w:rFonts w:cstheme="minorHAnsi"/>
        </w:rPr>
        <w:t>CP</w:t>
      </w:r>
      <w:r w:rsidR="00C41AA7">
        <w:rPr>
          <w:rFonts w:cstheme="minorHAnsi"/>
        </w:rPr>
        <w:t xml:space="preserve">=327N, agreement ~10%; </w:t>
      </w:r>
      <w:r w:rsidR="00A60167">
        <w:rPr>
          <w:rFonts w:cstheme="minorHAnsi"/>
        </w:rPr>
        <w:t>LP</w:t>
      </w:r>
      <w:r w:rsidR="00C41AA7">
        <w:rPr>
          <w:rFonts w:cstheme="minorHAnsi"/>
        </w:rPr>
        <w:t>=</w:t>
      </w:r>
      <w:r w:rsidR="004F1CBD">
        <w:rPr>
          <w:rFonts w:cstheme="minorHAnsi"/>
        </w:rPr>
        <w:t>668N</w:t>
      </w:r>
      <w:r w:rsidR="00341D26">
        <w:rPr>
          <w:rFonts w:cstheme="minorHAnsi"/>
        </w:rPr>
        <w:t xml:space="preserve">, agreement </w:t>
      </w:r>
      <w:r w:rsidR="00772045">
        <w:rPr>
          <w:rFonts w:cstheme="minorHAnsi"/>
        </w:rPr>
        <w:t>~7%</w:t>
      </w:r>
      <w:r w:rsidR="00341D26">
        <w:rPr>
          <w:rFonts w:cstheme="minorHAnsi"/>
        </w:rPr>
        <w:t xml:space="preserve">; </w:t>
      </w:r>
      <w:r w:rsidR="00175409">
        <w:rPr>
          <w:rFonts w:cstheme="minorHAnsi"/>
        </w:rPr>
        <w:t>SR</w:t>
      </w:r>
      <w:r w:rsidR="00341D26">
        <w:rPr>
          <w:rFonts w:cstheme="minorHAnsi"/>
        </w:rPr>
        <w:t>=306N, agreement</w:t>
      </w:r>
      <w:r w:rsidR="00793592">
        <w:rPr>
          <w:rFonts w:cstheme="minorHAnsi"/>
        </w:rPr>
        <w:t xml:space="preserve"> ~</w:t>
      </w:r>
      <w:r w:rsidR="00E06BAA">
        <w:rPr>
          <w:rFonts w:cstheme="minorHAnsi"/>
        </w:rPr>
        <w:t>8%</w:t>
      </w:r>
      <w:r w:rsidR="00052E28">
        <w:rPr>
          <w:rFonts w:cstheme="minorHAnsi"/>
        </w:rPr>
        <w:t xml:space="preserve">. </w:t>
      </w:r>
      <w:r w:rsidR="009302CB">
        <w:rPr>
          <w:rFonts w:cstheme="minorHAnsi"/>
        </w:rPr>
        <w:t xml:space="preserve">In context, a recent meta-analysis </w:t>
      </w:r>
      <w:r w:rsidR="003716F4">
        <w:rPr>
          <w:rFonts w:cstheme="minorHAnsi"/>
        </w:rPr>
        <w:t xml:space="preserve">reported </w:t>
      </w:r>
      <w:r w:rsidR="00EE0128">
        <w:rPr>
          <w:rFonts w:cstheme="minorHAnsi"/>
        </w:rPr>
        <w:t xml:space="preserve">an overall estimate </w:t>
      </w:r>
      <w:r w:rsidR="006114D1">
        <w:rPr>
          <w:rFonts w:cstheme="minorHAnsi"/>
        </w:rPr>
        <w:t xml:space="preserve">strength increase </w:t>
      </w:r>
      <w:r w:rsidR="00EE0128">
        <w:rPr>
          <w:rFonts w:cstheme="minorHAnsi"/>
        </w:rPr>
        <w:t>of</w:t>
      </w:r>
      <w:r w:rsidR="00E9369A">
        <w:rPr>
          <w:rFonts w:cstheme="minorHAnsi"/>
        </w:rPr>
        <w:t xml:space="preserve"> </w:t>
      </w:r>
      <w:r w:rsidR="00247789">
        <w:rPr>
          <w:rFonts w:cstheme="minorHAnsi"/>
        </w:rPr>
        <w:t xml:space="preserve">~22% </w:t>
      </w:r>
      <w:r w:rsidR="00125D47">
        <w:rPr>
          <w:rFonts w:cstheme="minorHAnsi"/>
        </w:rPr>
        <w:t xml:space="preserve">(~19% to ~25%) </w:t>
      </w:r>
      <w:r w:rsidR="00110A3E">
        <w:rPr>
          <w:rFonts w:cstheme="minorHAnsi"/>
        </w:rPr>
        <w:t xml:space="preserve">for 2683 participants </w:t>
      </w:r>
      <w:r w:rsidR="00125D47">
        <w:rPr>
          <w:rFonts w:cstheme="minorHAnsi"/>
        </w:rPr>
        <w:t xml:space="preserve">across </w:t>
      </w:r>
      <w:r w:rsidR="00362BC4">
        <w:rPr>
          <w:rFonts w:cstheme="minorHAnsi"/>
        </w:rPr>
        <w:t>111</w:t>
      </w:r>
      <w:r w:rsidR="00EE0128">
        <w:rPr>
          <w:rFonts w:cstheme="minorHAnsi"/>
        </w:rPr>
        <w:t xml:space="preserve"> studies</w:t>
      </w:r>
      <w:r w:rsidR="004C188F">
        <w:rPr>
          <w:rStyle w:val="FootnoteReference"/>
          <w:rFonts w:cstheme="minorHAnsi"/>
        </w:rPr>
        <w:footnoteReference w:id="1"/>
      </w:r>
      <w:r w:rsidR="00EE0128">
        <w:rPr>
          <w:rFonts w:cstheme="minorHAnsi"/>
        </w:rPr>
        <w:t xml:space="preserve"> </w:t>
      </w:r>
      <w:r w:rsidR="00533926">
        <w:rPr>
          <w:rFonts w:cstheme="minorHAnsi"/>
        </w:rPr>
        <w:t>(Steele, et</w:t>
      </w:r>
      <w:r w:rsidR="00306D7E">
        <w:rPr>
          <w:rFonts w:cstheme="minorHAnsi"/>
        </w:rPr>
        <w:t xml:space="preserve"> </w:t>
      </w:r>
      <w:r w:rsidR="00533926">
        <w:rPr>
          <w:rFonts w:cstheme="minorHAnsi"/>
        </w:rPr>
        <w:t>al. 2023).</w:t>
      </w:r>
      <w:r w:rsidR="002B5134">
        <w:rPr>
          <w:rFonts w:cstheme="minorHAnsi"/>
        </w:rPr>
        <w:t xml:space="preserve"> Thus, between day </w:t>
      </w:r>
      <w:del w:id="139" w:author="James Steele" w:date="2024-10-01T16:39:00Z" w16du:dateUtc="2024-10-01T15:39:00Z">
        <w:r w:rsidR="002B5134" w:rsidDel="00E84CB4">
          <w:rPr>
            <w:rFonts w:cstheme="minorHAnsi"/>
          </w:rPr>
          <w:delText xml:space="preserve">margins </w:delText>
        </w:r>
      </w:del>
      <w:ins w:id="140" w:author="James Steele" w:date="2024-10-01T16:39:00Z" w16du:dateUtc="2024-10-01T15:39:00Z">
        <w:r w:rsidR="00E84CB4">
          <w:rPr>
            <w:rFonts w:cstheme="minorHAnsi"/>
          </w:rPr>
          <w:t>agreement</w:t>
        </w:r>
        <w:r w:rsidR="00E84CB4">
          <w:rPr>
            <w:rFonts w:cstheme="minorHAnsi"/>
          </w:rPr>
          <w:t xml:space="preserve"> </w:t>
        </w:r>
      </w:ins>
      <w:r w:rsidR="00D04F15">
        <w:rPr>
          <w:rFonts w:cstheme="minorHAnsi"/>
        </w:rPr>
        <w:t>seem</w:t>
      </w:r>
      <w:ins w:id="141" w:author="James Steele" w:date="2024-10-01T16:39:00Z" w16du:dateUtc="2024-10-01T15:39:00Z">
        <w:r w:rsidR="00E84CB4">
          <w:rPr>
            <w:rFonts w:cstheme="minorHAnsi"/>
          </w:rPr>
          <w:t>s</w:t>
        </w:r>
      </w:ins>
      <w:r w:rsidR="00D04F15">
        <w:rPr>
          <w:rFonts w:cstheme="minorHAnsi"/>
        </w:rPr>
        <w:t xml:space="preserve"> </w:t>
      </w:r>
      <w:del w:id="142" w:author="James Steele" w:date="2024-10-01T16:39:00Z" w16du:dateUtc="2024-10-01T15:39:00Z">
        <w:r w:rsidR="00D04F15" w:rsidDel="00E84CB4">
          <w:rPr>
            <w:rFonts w:cstheme="minorHAnsi"/>
          </w:rPr>
          <w:delText xml:space="preserve">small </w:delText>
        </w:r>
      </w:del>
      <w:ins w:id="143" w:author="James Steele" w:date="2024-10-01T16:39:00Z" w16du:dateUtc="2024-10-01T15:39:00Z">
        <w:r w:rsidR="00E84CB4">
          <w:rPr>
            <w:rFonts w:cstheme="minorHAnsi"/>
          </w:rPr>
          <w:t>acceptable</w:t>
        </w:r>
        <w:r w:rsidR="00E84CB4">
          <w:rPr>
            <w:rFonts w:cstheme="minorHAnsi"/>
          </w:rPr>
          <w:t xml:space="preserve"> </w:t>
        </w:r>
      </w:ins>
      <w:r w:rsidR="00D04F15">
        <w:rPr>
          <w:rFonts w:cstheme="minorHAnsi"/>
        </w:rPr>
        <w:t xml:space="preserve">enough </w:t>
      </w:r>
      <w:r w:rsidR="00284401">
        <w:rPr>
          <w:rFonts w:cstheme="minorHAnsi"/>
        </w:rPr>
        <w:t>for this testing method to have the sensitivity to determine true strength changes</w:t>
      </w:r>
      <w:r w:rsidR="00D1150D">
        <w:rPr>
          <w:rFonts w:cstheme="minorHAnsi"/>
        </w:rPr>
        <w:t>. As such</w:t>
      </w:r>
      <w:r w:rsidR="00F01104">
        <w:rPr>
          <w:rFonts w:cstheme="minorHAnsi"/>
        </w:rPr>
        <w:t xml:space="preserve"> we propose these tests show good </w:t>
      </w:r>
      <w:r w:rsidR="00300695">
        <w:rPr>
          <w:rFonts w:cstheme="minorHAnsi"/>
        </w:rPr>
        <w:t xml:space="preserve">between-day </w:t>
      </w:r>
      <w:r w:rsidR="00F01104">
        <w:rPr>
          <w:rFonts w:cstheme="minorHAnsi"/>
        </w:rPr>
        <w:t>agreement</w:t>
      </w:r>
      <w:r w:rsidR="00930293">
        <w:rPr>
          <w:rFonts w:cstheme="minorHAnsi"/>
        </w:rPr>
        <w:t xml:space="preserve">. </w:t>
      </w:r>
    </w:p>
    <w:p w14:paraId="6C157E17" w14:textId="4C7DFAA9" w:rsidR="00CD0D42" w:rsidRDefault="00304E45" w:rsidP="00DF110B">
      <w:pPr>
        <w:spacing w:line="360" w:lineRule="auto"/>
        <w:ind w:firstLine="720"/>
        <w:jc w:val="both"/>
        <w:rPr>
          <w:rFonts w:cstheme="minorHAnsi"/>
        </w:rPr>
      </w:pPr>
      <w:r>
        <w:rPr>
          <w:rFonts w:cstheme="minorHAnsi"/>
        </w:rPr>
        <w:t>Considering isokinetic testing, once again, t</w:t>
      </w:r>
      <w:r w:rsidRPr="001F3C7E">
        <w:rPr>
          <w:rFonts w:cstheme="minorHAnsi"/>
        </w:rPr>
        <w:t xml:space="preserve">here was no clear evidence of a “familiarisation” biasing effect between days for most exercises and muscle actions, perhaps </w:t>
      </w:r>
      <w:proofErr w:type="gramStart"/>
      <w:r w:rsidRPr="001F3C7E">
        <w:rPr>
          <w:rFonts w:cstheme="minorHAnsi"/>
        </w:rPr>
        <w:t>with the exception of</w:t>
      </w:r>
      <w:proofErr w:type="gramEnd"/>
      <w:r w:rsidRPr="001F3C7E">
        <w:rPr>
          <w:rFonts w:cstheme="minorHAnsi"/>
        </w:rPr>
        <w:t xml:space="preserve"> the eccentric </w:t>
      </w:r>
      <w:r w:rsidR="00A60167">
        <w:rPr>
          <w:rFonts w:cstheme="minorHAnsi"/>
        </w:rPr>
        <w:t>LP</w:t>
      </w:r>
      <w:r w:rsidRPr="001F3C7E">
        <w:rPr>
          <w:rFonts w:cstheme="minorHAnsi"/>
        </w:rPr>
        <w:t xml:space="preserve"> which showed a</w:t>
      </w:r>
      <w:r w:rsidR="000B2E1D">
        <w:rPr>
          <w:rFonts w:cstheme="minorHAnsi"/>
        </w:rPr>
        <w:t xml:space="preserve"> slight</w:t>
      </w:r>
      <w:r w:rsidRPr="001F3C7E">
        <w:rPr>
          <w:rFonts w:cstheme="minorHAnsi"/>
        </w:rPr>
        <w:t xml:space="preserve"> improvement from day one to day two</w:t>
      </w:r>
      <w:r w:rsidR="000B2E1D">
        <w:rPr>
          <w:rFonts w:cstheme="minorHAnsi"/>
        </w:rPr>
        <w:t xml:space="preserve"> of ~4%</w:t>
      </w:r>
      <w:r w:rsidRPr="001F3C7E">
        <w:rPr>
          <w:rFonts w:cstheme="minorHAnsi"/>
        </w:rPr>
        <w:t xml:space="preserve">. </w:t>
      </w:r>
      <w:r w:rsidR="00315298">
        <w:rPr>
          <w:rFonts w:cstheme="minorHAnsi"/>
        </w:rPr>
        <w:t xml:space="preserve">This is in line with verbal </w:t>
      </w:r>
      <w:del w:id="144" w:author="James Steele" w:date="2024-10-01T16:41:00Z" w16du:dateUtc="2024-10-01T15:41:00Z">
        <w:r w:rsidR="00241A1D" w:rsidDel="00E84CB4">
          <w:rPr>
            <w:rFonts w:cstheme="minorHAnsi"/>
          </w:rPr>
          <w:delText>commentary</w:delText>
        </w:r>
        <w:r w:rsidR="00315298" w:rsidDel="00E84CB4">
          <w:rPr>
            <w:rFonts w:cstheme="minorHAnsi"/>
          </w:rPr>
          <w:delText xml:space="preserve"> </w:delText>
        </w:r>
      </w:del>
      <w:ins w:id="145" w:author="James Steele" w:date="2024-10-01T16:41:00Z" w16du:dateUtc="2024-10-01T15:41:00Z">
        <w:r w:rsidR="00E84CB4">
          <w:rPr>
            <w:rFonts w:cstheme="minorHAnsi"/>
          </w:rPr>
          <w:t xml:space="preserve">feedback from </w:t>
        </w:r>
      </w:ins>
      <w:del w:id="146" w:author="James Steele" w:date="2024-10-01T16:41:00Z" w16du:dateUtc="2024-10-01T15:41:00Z">
        <w:r w:rsidR="00315298" w:rsidDel="00E84CB4">
          <w:rPr>
            <w:rFonts w:cstheme="minorHAnsi"/>
          </w:rPr>
          <w:delText xml:space="preserve">where </w:delText>
        </w:r>
      </w:del>
      <w:r w:rsidR="00315298">
        <w:rPr>
          <w:rFonts w:cstheme="minorHAnsi"/>
        </w:rPr>
        <w:t xml:space="preserve">multiple participants </w:t>
      </w:r>
      <w:ins w:id="147" w:author="James Steele" w:date="2024-10-01T16:41:00Z" w16du:dateUtc="2024-10-01T15:41:00Z">
        <w:r w:rsidR="00E84CB4">
          <w:rPr>
            <w:rFonts w:cstheme="minorHAnsi"/>
          </w:rPr>
          <w:t xml:space="preserve">who </w:t>
        </w:r>
      </w:ins>
      <w:r w:rsidR="006D3A12">
        <w:rPr>
          <w:rFonts w:cstheme="minorHAnsi"/>
        </w:rPr>
        <w:t>reported how unusual it felt to press against</w:t>
      </w:r>
      <w:r w:rsidR="00241A1D">
        <w:rPr>
          <w:rFonts w:cstheme="minorHAnsi"/>
        </w:rPr>
        <w:t xml:space="preserve"> a motorised footplate </w:t>
      </w:r>
      <w:r w:rsidR="006D3A12">
        <w:rPr>
          <w:rFonts w:cstheme="minorHAnsi"/>
        </w:rPr>
        <w:t xml:space="preserve">moving </w:t>
      </w:r>
      <w:r w:rsidR="00E00266">
        <w:rPr>
          <w:rFonts w:cstheme="minorHAnsi"/>
        </w:rPr>
        <w:t xml:space="preserve">the lower body </w:t>
      </w:r>
      <w:r w:rsidR="00925AAC">
        <w:rPr>
          <w:rFonts w:cstheme="minorHAnsi"/>
        </w:rPr>
        <w:t>into</w:t>
      </w:r>
      <w:r w:rsidR="00E00266">
        <w:rPr>
          <w:rFonts w:cstheme="minorHAnsi"/>
        </w:rPr>
        <w:t xml:space="preserve"> flexion.</w:t>
      </w:r>
      <w:r w:rsidR="00241A1D">
        <w:rPr>
          <w:rFonts w:cstheme="minorHAnsi"/>
        </w:rPr>
        <w:t xml:space="preserve"> </w:t>
      </w:r>
      <w:r w:rsidR="00C024BF">
        <w:rPr>
          <w:rFonts w:cstheme="minorHAnsi"/>
        </w:rPr>
        <w:t xml:space="preserve">Indeed, authors have reported that variation in strength testing </w:t>
      </w:r>
      <w:r w:rsidR="00390D7C">
        <w:rPr>
          <w:rFonts w:cstheme="minorHAnsi"/>
        </w:rPr>
        <w:t>can be</w:t>
      </w:r>
      <w:r w:rsidR="00FC3D35" w:rsidRPr="006F0F82">
        <w:rPr>
          <w:rFonts w:cstheme="minorHAnsi"/>
        </w:rPr>
        <w:t xml:space="preserve"> exacerbated by the unfamiliar nature of isokinetic </w:t>
      </w:r>
      <w:r w:rsidR="006F5216">
        <w:rPr>
          <w:rFonts w:cstheme="minorHAnsi"/>
        </w:rPr>
        <w:t>movements</w:t>
      </w:r>
      <w:r w:rsidR="00FC3D35" w:rsidRPr="006F0F82">
        <w:rPr>
          <w:rFonts w:cstheme="minorHAnsi"/>
        </w:rPr>
        <w:t xml:space="preserve"> (Hopkins, </w:t>
      </w:r>
      <w:proofErr w:type="spellStart"/>
      <w:r w:rsidR="00FC3D35" w:rsidRPr="006F0F82">
        <w:rPr>
          <w:rFonts w:cstheme="minorHAnsi"/>
        </w:rPr>
        <w:t>Schabort</w:t>
      </w:r>
      <w:proofErr w:type="spellEnd"/>
      <w:r w:rsidR="00FC3D35" w:rsidRPr="006F0F82">
        <w:rPr>
          <w:rFonts w:cstheme="minorHAnsi"/>
        </w:rPr>
        <w:t xml:space="preserve"> &amp; Hawley, 2001).</w:t>
      </w:r>
      <w:r w:rsidR="00FC3D35">
        <w:rPr>
          <w:rFonts w:cstheme="minorHAnsi"/>
        </w:rPr>
        <w:t xml:space="preserve"> </w:t>
      </w:r>
      <w:r w:rsidRPr="001F3C7E">
        <w:rPr>
          <w:rFonts w:cstheme="minorHAnsi"/>
        </w:rPr>
        <w:t xml:space="preserve">The </w:t>
      </w:r>
      <w:r w:rsidR="00925AAC">
        <w:rPr>
          <w:rFonts w:cstheme="minorHAnsi"/>
        </w:rPr>
        <w:t xml:space="preserve">between-day </w:t>
      </w:r>
      <w:r w:rsidRPr="001F3C7E">
        <w:rPr>
          <w:rFonts w:cstheme="minorHAnsi"/>
        </w:rPr>
        <w:t xml:space="preserve">limits of agreement </w:t>
      </w:r>
      <w:r w:rsidR="00CB0E13">
        <w:rPr>
          <w:rFonts w:cstheme="minorHAnsi"/>
        </w:rPr>
        <w:t xml:space="preserve">were better for </w:t>
      </w:r>
      <w:r w:rsidRPr="001F3C7E">
        <w:rPr>
          <w:rFonts w:cstheme="minorHAnsi"/>
        </w:rPr>
        <w:t xml:space="preserve">concentric </w:t>
      </w:r>
      <w:r w:rsidRPr="001F3C7E">
        <w:rPr>
          <w:rFonts w:cstheme="minorHAnsi"/>
        </w:rPr>
        <w:lastRenderedPageBreak/>
        <w:t xml:space="preserve">muscle actions </w:t>
      </w:r>
      <w:r w:rsidR="00CB0E13">
        <w:rPr>
          <w:rFonts w:cstheme="minorHAnsi"/>
        </w:rPr>
        <w:t xml:space="preserve">compared to eccentric muscle actions </w:t>
      </w:r>
      <w:r w:rsidR="00B770C8">
        <w:rPr>
          <w:rFonts w:cstheme="minorHAnsi"/>
        </w:rPr>
        <w:t>(</w:t>
      </w:r>
      <w:r w:rsidR="00CB0E13">
        <w:rPr>
          <w:rFonts w:cstheme="minorHAnsi"/>
        </w:rPr>
        <w:t>concentric</w:t>
      </w:r>
      <w:r w:rsidR="001B54C0">
        <w:rPr>
          <w:rFonts w:cstheme="minorHAnsi"/>
        </w:rPr>
        <w:t xml:space="preserve"> </w:t>
      </w:r>
      <w:ins w:id="148" w:author="James Steele" w:date="2024-10-01T16:42:00Z" w16du:dateUtc="2024-10-01T15:42:00Z">
        <w:r w:rsidR="00E84CB4">
          <w:rPr>
            <w:rFonts w:cstheme="minorHAnsi"/>
          </w:rPr>
          <w:t xml:space="preserve">mean estimates </w:t>
        </w:r>
      </w:ins>
      <w:r w:rsidR="001B54C0">
        <w:rPr>
          <w:rFonts w:cstheme="minorHAnsi"/>
        </w:rPr>
        <w:t>=</w:t>
      </w:r>
      <w:r w:rsidR="00CB0E13">
        <w:rPr>
          <w:rFonts w:cstheme="minorHAnsi"/>
        </w:rPr>
        <w:t xml:space="preserve"> </w:t>
      </w:r>
      <w:r w:rsidR="00A60167">
        <w:rPr>
          <w:rFonts w:cstheme="minorHAnsi"/>
        </w:rPr>
        <w:t>CP</w:t>
      </w:r>
      <w:r w:rsidRPr="001F3C7E">
        <w:rPr>
          <w:rFonts w:cstheme="minorHAnsi"/>
        </w:rPr>
        <w:t xml:space="preserve"> ± 25.7, </w:t>
      </w:r>
      <w:r w:rsidR="00A60167">
        <w:rPr>
          <w:rFonts w:cstheme="minorHAnsi"/>
        </w:rPr>
        <w:t>LP</w:t>
      </w:r>
      <w:r w:rsidRPr="001F3C7E">
        <w:rPr>
          <w:rFonts w:cstheme="minorHAnsi"/>
        </w:rPr>
        <w:t xml:space="preserve"> ± 74.2, and </w:t>
      </w:r>
      <w:r w:rsidR="00175409">
        <w:rPr>
          <w:rFonts w:cstheme="minorHAnsi"/>
        </w:rPr>
        <w:t>SR</w:t>
      </w:r>
      <w:r w:rsidRPr="001F3C7E">
        <w:rPr>
          <w:rFonts w:cstheme="minorHAnsi"/>
        </w:rPr>
        <w:t xml:space="preserve"> ± 17.</w:t>
      </w:r>
      <w:r w:rsidR="004C26D9">
        <w:rPr>
          <w:rFonts w:cstheme="minorHAnsi"/>
        </w:rPr>
        <w:t>9</w:t>
      </w:r>
      <w:r w:rsidR="00B770C8">
        <w:rPr>
          <w:rFonts w:cstheme="minorHAnsi"/>
        </w:rPr>
        <w:t xml:space="preserve">; eccentric </w:t>
      </w:r>
      <w:ins w:id="149" w:author="James Steele" w:date="2024-10-01T16:42:00Z" w16du:dateUtc="2024-10-01T15:42:00Z">
        <w:r w:rsidR="00E84CB4">
          <w:rPr>
            <w:rFonts w:cstheme="minorHAnsi"/>
          </w:rPr>
          <w:t xml:space="preserve">mean estimates </w:t>
        </w:r>
      </w:ins>
      <w:r w:rsidR="001B54C0">
        <w:rPr>
          <w:rFonts w:cstheme="minorHAnsi"/>
        </w:rPr>
        <w:t xml:space="preserve">= </w:t>
      </w:r>
      <w:r w:rsidR="00A60167">
        <w:rPr>
          <w:rFonts w:cstheme="minorHAnsi"/>
        </w:rPr>
        <w:t>CP</w:t>
      </w:r>
      <w:r w:rsidRPr="001F3C7E">
        <w:rPr>
          <w:rFonts w:cstheme="minorHAnsi"/>
        </w:rPr>
        <w:t xml:space="preserve"> ± 37.4</w:t>
      </w:r>
      <w:r w:rsidR="00B770C8">
        <w:rPr>
          <w:rFonts w:cstheme="minorHAnsi"/>
        </w:rPr>
        <w:t xml:space="preserve">, </w:t>
      </w:r>
      <w:r w:rsidR="00A60167">
        <w:rPr>
          <w:rFonts w:cstheme="minorHAnsi"/>
        </w:rPr>
        <w:t>LP</w:t>
      </w:r>
      <w:r w:rsidRPr="001F3C7E">
        <w:rPr>
          <w:rFonts w:cstheme="minorHAnsi"/>
        </w:rPr>
        <w:t xml:space="preserve"> ± 119.</w:t>
      </w:r>
      <w:r w:rsidR="00B770C8">
        <w:rPr>
          <w:rFonts w:cstheme="minorHAnsi"/>
        </w:rPr>
        <w:t>3</w:t>
      </w:r>
      <w:r w:rsidRPr="001F3C7E">
        <w:rPr>
          <w:rFonts w:cstheme="minorHAnsi"/>
        </w:rPr>
        <w:t xml:space="preserve">, and </w:t>
      </w:r>
      <w:r w:rsidR="00175409">
        <w:rPr>
          <w:rFonts w:cstheme="minorHAnsi"/>
        </w:rPr>
        <w:t>SR</w:t>
      </w:r>
      <w:r w:rsidRPr="001F3C7E">
        <w:rPr>
          <w:rFonts w:cstheme="minorHAnsi"/>
        </w:rPr>
        <w:t xml:space="preserve"> ± 28.</w:t>
      </w:r>
      <w:r w:rsidR="001B54C0">
        <w:rPr>
          <w:rFonts w:cstheme="minorHAnsi"/>
        </w:rPr>
        <w:t>6)</w:t>
      </w:r>
      <w:r w:rsidRPr="001F3C7E">
        <w:rPr>
          <w:rFonts w:cstheme="minorHAnsi"/>
        </w:rPr>
        <w:t>.</w:t>
      </w:r>
      <w:r w:rsidR="00BE087F">
        <w:rPr>
          <w:rFonts w:cstheme="minorHAnsi"/>
        </w:rPr>
        <w:t xml:space="preserve"> This might be expected as a person might be more familiar with applying to force to move an object rather </w:t>
      </w:r>
      <w:r w:rsidR="00C11FAB">
        <w:rPr>
          <w:rFonts w:cstheme="minorHAnsi"/>
        </w:rPr>
        <w:t xml:space="preserve">than </w:t>
      </w:r>
      <w:r w:rsidR="005E5A6E">
        <w:rPr>
          <w:rFonts w:cstheme="minorHAnsi"/>
        </w:rPr>
        <w:t>apply</w:t>
      </w:r>
      <w:ins w:id="150" w:author="James Steele" w:date="2024-10-01T16:42:00Z" w16du:dateUtc="2024-10-01T15:42:00Z">
        <w:r w:rsidR="00E84CB4">
          <w:rPr>
            <w:rFonts w:cstheme="minorHAnsi"/>
          </w:rPr>
          <w:t>ing</w:t>
        </w:r>
      </w:ins>
      <w:r w:rsidR="005E5A6E">
        <w:rPr>
          <w:rFonts w:cstheme="minorHAnsi"/>
        </w:rPr>
        <w:t xml:space="preserve"> force to </w:t>
      </w:r>
      <w:r w:rsidR="00BE087F">
        <w:rPr>
          <w:rFonts w:cstheme="minorHAnsi"/>
        </w:rPr>
        <w:t xml:space="preserve">resist </w:t>
      </w:r>
      <w:r w:rsidR="005E5A6E">
        <w:rPr>
          <w:rFonts w:cstheme="minorHAnsi"/>
        </w:rPr>
        <w:t xml:space="preserve">movement </w:t>
      </w:r>
      <w:r w:rsidR="0019351B">
        <w:rPr>
          <w:rFonts w:cstheme="minorHAnsi"/>
        </w:rPr>
        <w:t xml:space="preserve">of </w:t>
      </w:r>
      <w:r w:rsidR="00BE087F">
        <w:rPr>
          <w:rFonts w:cstheme="minorHAnsi"/>
        </w:rPr>
        <w:t xml:space="preserve">an object. </w:t>
      </w:r>
      <w:r w:rsidR="00B57132">
        <w:rPr>
          <w:rFonts w:cstheme="minorHAnsi"/>
        </w:rPr>
        <w:t>We can also p</w:t>
      </w:r>
      <w:r w:rsidR="00CD0D42">
        <w:rPr>
          <w:rFonts w:cstheme="minorHAnsi"/>
        </w:rPr>
        <w:t xml:space="preserve">resent between-day agreement in terms of </w:t>
      </w:r>
      <w:ins w:id="151" w:author="James Steele" w:date="2024-10-01T16:43:00Z" w16du:dateUtc="2024-10-01T15:43:00Z">
        <w:r w:rsidR="00E84CB4">
          <w:rPr>
            <w:rFonts w:cstheme="minorHAnsi"/>
          </w:rPr>
          <w:t>relative to the mean across all tests for a given exercise</w:t>
        </w:r>
        <w:r w:rsidR="00E84CB4">
          <w:rPr>
            <w:rFonts w:cstheme="minorHAnsi"/>
          </w:rPr>
          <w:t xml:space="preserve"> and muscle action</w:t>
        </w:r>
        <w:r w:rsidR="00E84CB4">
          <w:rPr>
            <w:rFonts w:cstheme="minorHAnsi"/>
          </w:rPr>
          <w:t xml:space="preserve"> where we assume no training effect here</w:t>
        </w:r>
        <w:r w:rsidR="00E84CB4" w:rsidDel="00E84CB4">
          <w:rPr>
            <w:rFonts w:cstheme="minorHAnsi"/>
          </w:rPr>
          <w:t xml:space="preserve"> </w:t>
        </w:r>
      </w:ins>
      <w:del w:id="152" w:author="James Steele" w:date="2024-10-01T16:43:00Z" w16du:dateUtc="2024-10-01T15:43:00Z">
        <w:r w:rsidR="00CD0D42" w:rsidDel="00E84CB4">
          <w:rPr>
            <w:rFonts w:cstheme="minorHAnsi"/>
          </w:rPr>
          <w:delText>relative value of the mean across all tests for a given exercise</w:delText>
        </w:r>
        <w:r w:rsidR="00425933" w:rsidDel="00E84CB4">
          <w:rPr>
            <w:rFonts w:cstheme="minorHAnsi"/>
          </w:rPr>
          <w:delText xml:space="preserve"> and muscle action</w:delText>
        </w:r>
        <w:r w:rsidR="00CD0D42" w:rsidDel="00E84CB4">
          <w:rPr>
            <w:rFonts w:cstheme="minorHAnsi"/>
          </w:rPr>
          <w:delText>, e.g., mean</w:delText>
        </w:r>
        <w:r w:rsidR="00A60167" w:rsidDel="00E84CB4">
          <w:rPr>
            <w:rFonts w:cstheme="minorHAnsi"/>
          </w:rPr>
          <w:delText xml:space="preserve"> </w:delText>
        </w:r>
        <w:r w:rsidR="00425933" w:rsidDel="00E84CB4">
          <w:rPr>
            <w:rFonts w:cstheme="minorHAnsi"/>
          </w:rPr>
          <w:delText>(Nm)/% agreement</w:delText>
        </w:r>
      </w:del>
      <w:r w:rsidR="00CD0D42">
        <w:rPr>
          <w:rFonts w:cstheme="minorHAnsi"/>
        </w:rPr>
        <w:t xml:space="preserve">; </w:t>
      </w:r>
      <w:r w:rsidR="00A60167">
        <w:rPr>
          <w:rFonts w:cstheme="minorHAnsi"/>
        </w:rPr>
        <w:t>CP</w:t>
      </w:r>
      <w:r w:rsidR="00CD0D42">
        <w:rPr>
          <w:rFonts w:cstheme="minorHAnsi"/>
        </w:rPr>
        <w:t>=</w:t>
      </w:r>
      <w:r w:rsidR="001E0905">
        <w:rPr>
          <w:rFonts w:cstheme="minorHAnsi"/>
        </w:rPr>
        <w:t xml:space="preserve"> 214</w:t>
      </w:r>
      <w:r w:rsidR="000B1435">
        <w:rPr>
          <w:rFonts w:cstheme="minorHAnsi"/>
        </w:rPr>
        <w:t>Nm/~12% agreement</w:t>
      </w:r>
      <w:r w:rsidR="001E0905">
        <w:rPr>
          <w:rFonts w:cstheme="minorHAnsi"/>
        </w:rPr>
        <w:t xml:space="preserve"> concentric, 240</w:t>
      </w:r>
      <w:r w:rsidR="000B1435">
        <w:rPr>
          <w:rFonts w:cstheme="minorHAnsi"/>
        </w:rPr>
        <w:t>Nm/~15%</w:t>
      </w:r>
      <w:r w:rsidR="006D7984">
        <w:rPr>
          <w:rFonts w:cstheme="minorHAnsi"/>
        </w:rPr>
        <w:t xml:space="preserve"> </w:t>
      </w:r>
      <w:r w:rsidR="00017177">
        <w:rPr>
          <w:rFonts w:cstheme="minorHAnsi"/>
        </w:rPr>
        <w:t xml:space="preserve">agreement </w:t>
      </w:r>
      <w:r w:rsidR="001E0905">
        <w:rPr>
          <w:rFonts w:cstheme="minorHAnsi"/>
        </w:rPr>
        <w:t>eccentric</w:t>
      </w:r>
      <w:r w:rsidR="00CD0D42">
        <w:rPr>
          <w:rFonts w:cstheme="minorHAnsi"/>
        </w:rPr>
        <w:t xml:space="preserve">; </w:t>
      </w:r>
      <w:r w:rsidR="00A60167">
        <w:rPr>
          <w:rFonts w:cstheme="minorHAnsi"/>
        </w:rPr>
        <w:t>LP</w:t>
      </w:r>
      <w:r w:rsidR="00CD0D42">
        <w:rPr>
          <w:rFonts w:cstheme="minorHAnsi"/>
        </w:rPr>
        <w:t>=</w:t>
      </w:r>
      <w:r w:rsidR="001E2EEB">
        <w:rPr>
          <w:rFonts w:cstheme="minorHAnsi"/>
        </w:rPr>
        <w:t xml:space="preserve"> 482</w:t>
      </w:r>
      <w:r w:rsidR="006D7984">
        <w:rPr>
          <w:rFonts w:cstheme="minorHAnsi"/>
        </w:rPr>
        <w:t>Nm/</w:t>
      </w:r>
      <w:r w:rsidR="000B1435">
        <w:rPr>
          <w:rFonts w:cstheme="minorHAnsi"/>
        </w:rPr>
        <w:t>~15% agreement</w:t>
      </w:r>
      <w:r w:rsidR="001E2EEB">
        <w:rPr>
          <w:rFonts w:cstheme="minorHAnsi"/>
        </w:rPr>
        <w:t xml:space="preserve"> concentric, </w:t>
      </w:r>
      <w:r w:rsidR="006D7984">
        <w:rPr>
          <w:rFonts w:cstheme="minorHAnsi"/>
        </w:rPr>
        <w:t>583</w:t>
      </w:r>
      <w:r w:rsidR="000B1435">
        <w:rPr>
          <w:rFonts w:cstheme="minorHAnsi"/>
        </w:rPr>
        <w:t>Nm/~20%</w:t>
      </w:r>
      <w:r w:rsidR="001277AF">
        <w:rPr>
          <w:rFonts w:cstheme="minorHAnsi"/>
        </w:rPr>
        <w:t xml:space="preserve"> agreement</w:t>
      </w:r>
      <w:r w:rsidR="006D7984">
        <w:rPr>
          <w:rFonts w:cstheme="minorHAnsi"/>
        </w:rPr>
        <w:t xml:space="preserve"> eccentric</w:t>
      </w:r>
      <w:r w:rsidR="001277AF">
        <w:rPr>
          <w:rFonts w:cstheme="minorHAnsi"/>
        </w:rPr>
        <w:t xml:space="preserve">; </w:t>
      </w:r>
      <w:r w:rsidR="00175409">
        <w:rPr>
          <w:rFonts w:cstheme="minorHAnsi"/>
        </w:rPr>
        <w:t>SR</w:t>
      </w:r>
      <w:r w:rsidR="00CD0D42">
        <w:rPr>
          <w:rFonts w:cstheme="minorHAnsi"/>
        </w:rPr>
        <w:t>=</w:t>
      </w:r>
      <w:r w:rsidR="001277AF">
        <w:rPr>
          <w:rFonts w:cstheme="minorHAnsi"/>
        </w:rPr>
        <w:t xml:space="preserve"> 193</w:t>
      </w:r>
      <w:r w:rsidR="00CD0D42">
        <w:rPr>
          <w:rFonts w:cstheme="minorHAnsi"/>
        </w:rPr>
        <w:t>N</w:t>
      </w:r>
      <w:r w:rsidR="001277AF">
        <w:rPr>
          <w:rFonts w:cstheme="minorHAnsi"/>
        </w:rPr>
        <w:t xml:space="preserve">m/~10% </w:t>
      </w:r>
      <w:r w:rsidR="00017177">
        <w:rPr>
          <w:rFonts w:cstheme="minorHAnsi"/>
        </w:rPr>
        <w:t xml:space="preserve">agreement </w:t>
      </w:r>
      <w:r w:rsidR="001277AF">
        <w:rPr>
          <w:rFonts w:cstheme="minorHAnsi"/>
        </w:rPr>
        <w:t>concentric</w:t>
      </w:r>
      <w:r w:rsidR="00CD0D42">
        <w:rPr>
          <w:rFonts w:cstheme="minorHAnsi"/>
        </w:rPr>
        <w:t xml:space="preserve">, </w:t>
      </w:r>
      <w:r w:rsidR="001277AF">
        <w:rPr>
          <w:rFonts w:cstheme="minorHAnsi"/>
        </w:rPr>
        <w:t>206Nm/~14% agreement eccentric</w:t>
      </w:r>
      <w:r w:rsidR="00CD0D42">
        <w:rPr>
          <w:rFonts w:cstheme="minorHAnsi"/>
        </w:rPr>
        <w:t>.</w:t>
      </w:r>
      <w:ins w:id="153" w:author="James Steele" w:date="2024-10-01T16:43:00Z" w16du:dateUtc="2024-10-01T15:43:00Z">
        <w:r w:rsidR="00E84CB4">
          <w:rPr>
            <w:rFonts w:cstheme="minorHAnsi"/>
          </w:rPr>
          <w:t xml:space="preserve"> Whilst agreement is relatively speaking poorer for eccentric movements</w:t>
        </w:r>
      </w:ins>
      <w:ins w:id="154" w:author="James Steele" w:date="2024-10-01T16:44:00Z" w16du:dateUtc="2024-10-01T15:44:00Z">
        <w:r w:rsidR="00E84CB4">
          <w:rPr>
            <w:rFonts w:cstheme="minorHAnsi"/>
          </w:rPr>
          <w:t>, for most exercises and muscle actions it might be deemed acceptable in that a true strength change might be detectable using these devices and this test mode.</w:t>
        </w:r>
      </w:ins>
    </w:p>
    <w:p w14:paraId="31A7AC04" w14:textId="7E7AF3FC" w:rsidR="00041CA6" w:rsidRDefault="00390295" w:rsidP="00DF110B">
      <w:pPr>
        <w:spacing w:line="360" w:lineRule="auto"/>
        <w:ind w:firstLine="720"/>
        <w:jc w:val="both"/>
        <w:rPr>
          <w:rFonts w:cstheme="minorHAnsi"/>
        </w:rPr>
      </w:pPr>
      <w:r>
        <w:rPr>
          <w:rFonts w:cstheme="minorHAnsi"/>
        </w:rPr>
        <w:t xml:space="preserve">Furthermore, </w:t>
      </w:r>
      <w:r w:rsidR="00BD01ED">
        <w:rPr>
          <w:rFonts w:cstheme="minorHAnsi"/>
        </w:rPr>
        <w:t>while eccentric force values were greater</w:t>
      </w:r>
      <w:r w:rsidR="00C004C7">
        <w:rPr>
          <w:rFonts w:cstheme="minorHAnsi"/>
        </w:rPr>
        <w:t xml:space="preserve"> than concentric force values (</w:t>
      </w:r>
      <w:r w:rsidR="00A60167">
        <w:rPr>
          <w:rFonts w:cstheme="minorHAnsi"/>
        </w:rPr>
        <w:t>mean; =</w:t>
      </w:r>
      <w:r w:rsidR="006529B2" w:rsidRPr="006529B2">
        <w:t xml:space="preserve"> </w:t>
      </w:r>
      <w:r w:rsidR="006529B2" w:rsidRPr="006529B2">
        <w:rPr>
          <w:rFonts w:cstheme="minorHAnsi"/>
        </w:rPr>
        <w:t>240</w:t>
      </w:r>
      <w:r w:rsidR="006529B2">
        <w:rPr>
          <w:rFonts w:cstheme="minorHAnsi"/>
        </w:rPr>
        <w:t>Nm</w:t>
      </w:r>
      <w:r w:rsidR="00F2422B">
        <w:rPr>
          <w:rFonts w:cstheme="minorHAnsi"/>
        </w:rPr>
        <w:t xml:space="preserve"> and </w:t>
      </w:r>
      <w:r w:rsidR="00F2422B" w:rsidRPr="006529B2">
        <w:rPr>
          <w:rFonts w:cstheme="minorHAnsi"/>
        </w:rPr>
        <w:t>21</w:t>
      </w:r>
      <w:r w:rsidR="001E2A40">
        <w:rPr>
          <w:rFonts w:cstheme="minorHAnsi"/>
        </w:rPr>
        <w:t>4</w:t>
      </w:r>
      <w:r w:rsidR="00F2422B">
        <w:rPr>
          <w:rFonts w:cstheme="minorHAnsi"/>
        </w:rPr>
        <w:t>Nm</w:t>
      </w:r>
      <w:r w:rsidR="00301665">
        <w:rPr>
          <w:rFonts w:cstheme="minorHAnsi"/>
        </w:rPr>
        <w:t>, di</w:t>
      </w:r>
      <w:r w:rsidR="0005376F">
        <w:rPr>
          <w:rFonts w:cstheme="minorHAnsi"/>
        </w:rPr>
        <w:t>fference ~</w:t>
      </w:r>
      <w:r w:rsidR="00301665">
        <w:rPr>
          <w:rFonts w:cstheme="minorHAnsi"/>
        </w:rPr>
        <w:t>12%;</w:t>
      </w:r>
      <w:r w:rsidR="006529B2">
        <w:rPr>
          <w:rFonts w:cstheme="minorHAnsi"/>
        </w:rPr>
        <w:t xml:space="preserve"> </w:t>
      </w:r>
      <w:r w:rsidR="00A60167">
        <w:rPr>
          <w:rFonts w:cstheme="minorHAnsi"/>
        </w:rPr>
        <w:t>LP</w:t>
      </w:r>
      <w:r w:rsidR="006529B2">
        <w:rPr>
          <w:rFonts w:cstheme="minorHAnsi"/>
        </w:rPr>
        <w:t>=</w:t>
      </w:r>
      <w:r w:rsidR="00D00C02" w:rsidRPr="00D00C02">
        <w:t xml:space="preserve"> </w:t>
      </w:r>
      <w:r w:rsidR="00F2422B" w:rsidRPr="00D00C02">
        <w:rPr>
          <w:rFonts w:cstheme="minorHAnsi"/>
        </w:rPr>
        <w:t>58</w:t>
      </w:r>
      <w:r w:rsidR="001E2A40">
        <w:rPr>
          <w:rFonts w:cstheme="minorHAnsi"/>
        </w:rPr>
        <w:t>3</w:t>
      </w:r>
      <w:r w:rsidR="00F2422B">
        <w:rPr>
          <w:rFonts w:cstheme="minorHAnsi"/>
        </w:rPr>
        <w:t>Nm</w:t>
      </w:r>
      <w:r w:rsidR="00F2422B" w:rsidRPr="00D00C02">
        <w:rPr>
          <w:rFonts w:cstheme="minorHAnsi"/>
        </w:rPr>
        <w:t xml:space="preserve"> </w:t>
      </w:r>
      <w:r w:rsidR="00F2422B">
        <w:rPr>
          <w:rFonts w:cstheme="minorHAnsi"/>
        </w:rPr>
        <w:t xml:space="preserve">and </w:t>
      </w:r>
      <w:r w:rsidR="00D00C02" w:rsidRPr="00D00C02">
        <w:rPr>
          <w:rFonts w:cstheme="minorHAnsi"/>
        </w:rPr>
        <w:t>48</w:t>
      </w:r>
      <w:r w:rsidR="000F71B0">
        <w:rPr>
          <w:rFonts w:cstheme="minorHAnsi"/>
        </w:rPr>
        <w:t>2</w:t>
      </w:r>
      <w:r w:rsidR="00D00C02">
        <w:rPr>
          <w:rFonts w:cstheme="minorHAnsi"/>
        </w:rPr>
        <w:t>Nm,</w:t>
      </w:r>
      <w:r w:rsidR="00301665">
        <w:rPr>
          <w:rFonts w:cstheme="minorHAnsi"/>
        </w:rPr>
        <w:t xml:space="preserve"> </w:t>
      </w:r>
      <w:r w:rsidR="0005376F">
        <w:rPr>
          <w:rFonts w:cstheme="minorHAnsi"/>
        </w:rPr>
        <w:t>difference ~</w:t>
      </w:r>
      <w:r w:rsidR="00301665">
        <w:rPr>
          <w:rFonts w:cstheme="minorHAnsi"/>
        </w:rPr>
        <w:t>21%;</w:t>
      </w:r>
      <w:r w:rsidR="00D00C02">
        <w:rPr>
          <w:rFonts w:cstheme="minorHAnsi"/>
        </w:rPr>
        <w:t xml:space="preserve"> </w:t>
      </w:r>
      <w:r w:rsidR="00175409">
        <w:rPr>
          <w:rFonts w:cstheme="minorHAnsi"/>
        </w:rPr>
        <w:t>SR</w:t>
      </w:r>
      <w:r w:rsidR="00D00C02">
        <w:rPr>
          <w:rFonts w:cstheme="minorHAnsi"/>
        </w:rPr>
        <w:t>=</w:t>
      </w:r>
      <w:r w:rsidR="00D00C02" w:rsidRPr="00D00C02">
        <w:t xml:space="preserve"> </w:t>
      </w:r>
      <w:r w:rsidR="00F2422B" w:rsidRPr="00D00C02">
        <w:rPr>
          <w:rFonts w:cstheme="minorHAnsi"/>
        </w:rPr>
        <w:t>20</w:t>
      </w:r>
      <w:r w:rsidR="000F71B0">
        <w:rPr>
          <w:rFonts w:cstheme="minorHAnsi"/>
        </w:rPr>
        <w:t>6</w:t>
      </w:r>
      <w:r w:rsidR="00F2422B">
        <w:rPr>
          <w:rFonts w:cstheme="minorHAnsi"/>
        </w:rPr>
        <w:t>Nm</w:t>
      </w:r>
      <w:r w:rsidR="00F2422B" w:rsidRPr="00D00C02">
        <w:rPr>
          <w:rFonts w:cstheme="minorHAnsi"/>
        </w:rPr>
        <w:t xml:space="preserve"> </w:t>
      </w:r>
      <w:r w:rsidR="00F2422B">
        <w:rPr>
          <w:rFonts w:cstheme="minorHAnsi"/>
        </w:rPr>
        <w:t xml:space="preserve">and </w:t>
      </w:r>
      <w:r w:rsidR="00D00C02" w:rsidRPr="00D00C02">
        <w:rPr>
          <w:rFonts w:cstheme="minorHAnsi"/>
        </w:rPr>
        <w:t>193</w:t>
      </w:r>
      <w:r w:rsidR="00D00C02">
        <w:rPr>
          <w:rFonts w:cstheme="minorHAnsi"/>
        </w:rPr>
        <w:t>Nm</w:t>
      </w:r>
      <w:r w:rsidR="00E12DD6">
        <w:rPr>
          <w:rFonts w:cstheme="minorHAnsi"/>
        </w:rPr>
        <w:t xml:space="preserve">, </w:t>
      </w:r>
      <w:r w:rsidR="0005376F">
        <w:rPr>
          <w:rFonts w:cstheme="minorHAnsi"/>
        </w:rPr>
        <w:t>difference ~</w:t>
      </w:r>
      <w:r w:rsidR="00301665">
        <w:rPr>
          <w:rFonts w:cstheme="minorHAnsi"/>
        </w:rPr>
        <w:t>6%</w:t>
      </w:r>
      <w:r w:rsidR="002B51B1">
        <w:rPr>
          <w:rFonts w:cstheme="minorHAnsi"/>
        </w:rPr>
        <w:t>,</w:t>
      </w:r>
      <w:r w:rsidR="00301665">
        <w:rPr>
          <w:rFonts w:cstheme="minorHAnsi"/>
        </w:rPr>
        <w:t xml:space="preserve"> </w:t>
      </w:r>
      <w:r w:rsidR="00E12DD6">
        <w:rPr>
          <w:rFonts w:cstheme="minorHAnsi"/>
        </w:rPr>
        <w:t>for concentric and eccentric muscle actions, respectively</w:t>
      </w:r>
      <w:r w:rsidR="00D00C02">
        <w:rPr>
          <w:rFonts w:cstheme="minorHAnsi"/>
        </w:rPr>
        <w:t>) these</w:t>
      </w:r>
      <w:r w:rsidR="00897439">
        <w:rPr>
          <w:rFonts w:cstheme="minorHAnsi"/>
        </w:rPr>
        <w:t xml:space="preserve"> were considerably less than the </w:t>
      </w:r>
      <w:r w:rsidR="0004287F">
        <w:rPr>
          <w:rFonts w:cstheme="minorHAnsi"/>
        </w:rPr>
        <w:t>difference of ~40% recently reported</w:t>
      </w:r>
      <w:ins w:id="155" w:author="James Steele" w:date="2024-10-01T17:16:00Z" w16du:dateUtc="2024-10-01T16:16:00Z">
        <w:r w:rsidR="006946E2">
          <w:rPr>
            <w:rFonts w:cstheme="minorHAnsi"/>
          </w:rPr>
          <w:t xml:space="preserve"> in a large meta-analysis</w:t>
        </w:r>
      </w:ins>
      <w:ins w:id="156" w:author="James Steele" w:date="2024-10-01T16:45:00Z" w16du:dateUtc="2024-10-01T15:45:00Z">
        <w:r w:rsidR="00273F31">
          <w:rPr>
            <w:rFonts w:cstheme="minorHAnsi"/>
          </w:rPr>
          <w:t>, though well within the prediction interval across studies</w:t>
        </w:r>
      </w:ins>
      <w:r w:rsidR="00DF110B">
        <w:rPr>
          <w:rFonts w:cstheme="minorHAnsi"/>
        </w:rPr>
        <w:t xml:space="preserve"> </w:t>
      </w:r>
      <w:r w:rsidR="00BD01ED">
        <w:rPr>
          <w:rFonts w:cstheme="minorHAnsi"/>
        </w:rPr>
        <w:t>(</w:t>
      </w:r>
      <w:ins w:id="157" w:author="James Steele" w:date="2024-10-01T16:45:00Z" w16du:dateUtc="2024-10-01T15:45:00Z">
        <w:r w:rsidR="00273F31">
          <w:rPr>
            <w:rFonts w:cstheme="minorHAnsi"/>
          </w:rPr>
          <w:t xml:space="preserve">-3% to 103%; </w:t>
        </w:r>
      </w:ins>
      <w:r w:rsidR="00BD01ED">
        <w:rPr>
          <w:rFonts w:cstheme="minorHAnsi"/>
        </w:rPr>
        <w:t>Nuzzo, et al. 2023)</w:t>
      </w:r>
      <w:r w:rsidR="005E5A6E">
        <w:rPr>
          <w:rFonts w:cstheme="minorHAnsi"/>
        </w:rPr>
        <w:t xml:space="preserve">. However, </w:t>
      </w:r>
      <w:r w:rsidR="00B03869">
        <w:rPr>
          <w:rFonts w:cstheme="minorHAnsi"/>
        </w:rPr>
        <w:t xml:space="preserve">in that </w:t>
      </w:r>
      <w:del w:id="158" w:author="James Steele" w:date="2024-10-01T17:16:00Z" w16du:dateUtc="2024-10-01T16:16:00Z">
        <w:r w:rsidR="00B03869" w:rsidDel="006946E2">
          <w:rPr>
            <w:rFonts w:cstheme="minorHAnsi"/>
          </w:rPr>
          <w:delText>review</w:delText>
        </w:r>
      </w:del>
      <w:ins w:id="159" w:author="James Steele" w:date="2024-10-01T17:16:00Z" w16du:dateUtc="2024-10-01T16:16:00Z">
        <w:r w:rsidR="006946E2">
          <w:rPr>
            <w:rFonts w:cstheme="minorHAnsi"/>
          </w:rPr>
          <w:t>meta-analysis</w:t>
        </w:r>
      </w:ins>
      <w:r w:rsidR="00B03869">
        <w:rPr>
          <w:rFonts w:cstheme="minorHAnsi"/>
        </w:rPr>
        <w:t xml:space="preserve">, the authors </w:t>
      </w:r>
      <w:del w:id="160" w:author="James Steele" w:date="2024-10-01T17:16:00Z" w16du:dateUtc="2024-10-01T16:16:00Z">
        <w:r w:rsidR="000F71B0" w:rsidDel="006946E2">
          <w:rPr>
            <w:rFonts w:cstheme="minorHAnsi"/>
          </w:rPr>
          <w:delText>discussed</w:delText>
        </w:r>
        <w:r w:rsidR="00B03869" w:rsidDel="006946E2">
          <w:rPr>
            <w:rFonts w:cstheme="minorHAnsi"/>
          </w:rPr>
          <w:delText xml:space="preserve"> that </w:delText>
        </w:r>
        <w:r w:rsidR="00B20D32" w:rsidDel="006946E2">
          <w:rPr>
            <w:rFonts w:cstheme="minorHAnsi"/>
          </w:rPr>
          <w:delText>data</w:delText>
        </w:r>
      </w:del>
      <w:ins w:id="161" w:author="James Steele" w:date="2024-10-01T17:16:00Z" w16du:dateUtc="2024-10-01T16:16:00Z">
        <w:r w:rsidR="006946E2">
          <w:rPr>
            <w:rFonts w:cstheme="minorHAnsi"/>
          </w:rPr>
          <w:t>findings from a meta-regression</w:t>
        </w:r>
      </w:ins>
      <w:r w:rsidR="00B20D32">
        <w:rPr>
          <w:rFonts w:cstheme="minorHAnsi"/>
        </w:rPr>
        <w:t xml:space="preserve"> support</w:t>
      </w:r>
      <w:ins w:id="162" w:author="James Steele" w:date="2024-10-01T17:16:00Z" w16du:dateUtc="2024-10-01T16:16:00Z">
        <w:r w:rsidR="006946E2">
          <w:rPr>
            <w:rFonts w:cstheme="minorHAnsi"/>
          </w:rPr>
          <w:t>ing</w:t>
        </w:r>
      </w:ins>
      <w:del w:id="163" w:author="James Steele" w:date="2024-10-01T17:16:00Z" w16du:dateUtc="2024-10-01T16:16:00Z">
        <w:r w:rsidR="00B20D32" w:rsidDel="006946E2">
          <w:rPr>
            <w:rFonts w:cstheme="minorHAnsi"/>
          </w:rPr>
          <w:delText>s</w:delText>
        </w:r>
      </w:del>
      <w:r w:rsidR="00B20D32">
        <w:rPr>
          <w:rFonts w:cstheme="minorHAnsi"/>
        </w:rPr>
        <w:t xml:space="preserve"> that </w:t>
      </w:r>
      <w:proofErr w:type="spellStart"/>
      <w:r w:rsidR="00B03869">
        <w:rPr>
          <w:rFonts w:cstheme="minorHAnsi"/>
        </w:rPr>
        <w:t>eccentric:</w:t>
      </w:r>
      <w:del w:id="164" w:author="James Steele" w:date="2024-10-01T17:16:00Z" w16du:dateUtc="2024-10-01T16:16:00Z">
        <w:r w:rsidR="00B03869" w:rsidDel="006946E2">
          <w:rPr>
            <w:rFonts w:cstheme="minorHAnsi"/>
          </w:rPr>
          <w:delText xml:space="preserve"> </w:delText>
        </w:r>
      </w:del>
      <w:r w:rsidR="00B03869">
        <w:rPr>
          <w:rFonts w:cstheme="minorHAnsi"/>
        </w:rPr>
        <w:t>concentric</w:t>
      </w:r>
      <w:proofErr w:type="spellEnd"/>
      <w:r w:rsidR="00B03869">
        <w:rPr>
          <w:rFonts w:cstheme="minorHAnsi"/>
        </w:rPr>
        <w:t xml:space="preserve"> </w:t>
      </w:r>
      <w:r w:rsidR="006D2D56">
        <w:rPr>
          <w:rFonts w:cstheme="minorHAnsi"/>
        </w:rPr>
        <w:t xml:space="preserve">strength ratio was impacted by movement velocity, with </w:t>
      </w:r>
      <w:r w:rsidR="00CB401C">
        <w:rPr>
          <w:rFonts w:cstheme="minorHAnsi"/>
        </w:rPr>
        <w:t>an increase in velocity producing an increase in the ratio</w:t>
      </w:r>
      <w:r w:rsidR="00F22E1B">
        <w:rPr>
          <w:rFonts w:cstheme="minorHAnsi"/>
        </w:rPr>
        <w:t xml:space="preserve"> (Nuzzo, et al. 2023)</w:t>
      </w:r>
      <w:r w:rsidR="00CB401C">
        <w:rPr>
          <w:rFonts w:cstheme="minorHAnsi"/>
        </w:rPr>
        <w:t xml:space="preserve">. </w:t>
      </w:r>
      <w:r w:rsidR="00DF110B">
        <w:rPr>
          <w:rFonts w:cstheme="minorHAnsi"/>
        </w:rPr>
        <w:t xml:space="preserve"> </w:t>
      </w:r>
      <w:r w:rsidR="00F22E1B">
        <w:rPr>
          <w:rFonts w:cstheme="minorHAnsi"/>
        </w:rPr>
        <w:t xml:space="preserve">Within the present study, movement velocities were </w:t>
      </w:r>
      <w:r w:rsidR="00545845">
        <w:rPr>
          <w:rFonts w:cstheme="minorHAnsi"/>
        </w:rPr>
        <w:t>very low</w:t>
      </w:r>
      <w:r w:rsidR="00D12EA2">
        <w:rPr>
          <w:rFonts w:cstheme="minorHAnsi"/>
        </w:rPr>
        <w:t xml:space="preserve">; </w:t>
      </w:r>
      <w:r w:rsidR="00545845" w:rsidRPr="00545845">
        <w:rPr>
          <w:rFonts w:cstheme="minorHAnsi"/>
        </w:rPr>
        <w:t xml:space="preserve">12.5°/sec </w:t>
      </w:r>
      <w:r w:rsidR="004A1B81">
        <w:rPr>
          <w:rFonts w:cstheme="minorHAnsi"/>
        </w:rPr>
        <w:t xml:space="preserve">at the elbow </w:t>
      </w:r>
      <w:r w:rsidR="00545845" w:rsidRPr="00545845">
        <w:rPr>
          <w:rFonts w:cstheme="minorHAnsi"/>
        </w:rPr>
        <w:t xml:space="preserve">for </w:t>
      </w:r>
      <w:r w:rsidR="00A60167">
        <w:rPr>
          <w:rFonts w:cstheme="minorHAnsi"/>
        </w:rPr>
        <w:t>CP</w:t>
      </w:r>
      <w:r w:rsidR="00545845" w:rsidRPr="00545845">
        <w:rPr>
          <w:rFonts w:cstheme="minorHAnsi"/>
        </w:rPr>
        <w:t xml:space="preserve"> and </w:t>
      </w:r>
      <w:r w:rsidR="00A60167">
        <w:rPr>
          <w:rFonts w:cstheme="minorHAnsi"/>
        </w:rPr>
        <w:t>SR</w:t>
      </w:r>
      <w:r w:rsidR="00545845" w:rsidRPr="00545845">
        <w:rPr>
          <w:rFonts w:cstheme="minorHAnsi"/>
        </w:rPr>
        <w:t xml:space="preserve">, and 7.5°/sec for </w:t>
      </w:r>
      <w:r w:rsidR="004A1B81">
        <w:rPr>
          <w:rFonts w:cstheme="minorHAnsi"/>
        </w:rPr>
        <w:t xml:space="preserve">at the </w:t>
      </w:r>
      <w:r w:rsidR="00270FF8">
        <w:rPr>
          <w:rFonts w:cstheme="minorHAnsi"/>
        </w:rPr>
        <w:t xml:space="preserve">knee for </w:t>
      </w:r>
      <w:r w:rsidR="00A60167">
        <w:rPr>
          <w:rFonts w:cstheme="minorHAnsi"/>
        </w:rPr>
        <w:t>LP</w:t>
      </w:r>
      <w:r w:rsidR="00545845" w:rsidRPr="00545845">
        <w:rPr>
          <w:rFonts w:cstheme="minorHAnsi"/>
        </w:rPr>
        <w:t>, as per manufacturers recommendations</w:t>
      </w:r>
      <w:r w:rsidR="00270FF8">
        <w:rPr>
          <w:rFonts w:cstheme="minorHAnsi"/>
        </w:rPr>
        <w:t>.</w:t>
      </w:r>
    </w:p>
    <w:p w14:paraId="62064CDF" w14:textId="6D798D21" w:rsidR="00F2105B" w:rsidRDefault="004A55F1" w:rsidP="00F2105B">
      <w:pPr>
        <w:spacing w:line="360" w:lineRule="auto"/>
        <w:jc w:val="both"/>
        <w:rPr>
          <w:rFonts w:cstheme="minorHAnsi"/>
        </w:rPr>
      </w:pPr>
      <w:r>
        <w:rPr>
          <w:rFonts w:cstheme="minorHAnsi"/>
        </w:rPr>
        <w:tab/>
      </w:r>
      <w:r w:rsidR="00330935">
        <w:rPr>
          <w:rFonts w:cstheme="minorHAnsi"/>
        </w:rPr>
        <w:t>W</w:t>
      </w:r>
      <w:r w:rsidR="002B51B1">
        <w:rPr>
          <w:rFonts w:cstheme="minorHAnsi"/>
        </w:rPr>
        <w:t xml:space="preserve">hile </w:t>
      </w:r>
      <w:r w:rsidR="00790913">
        <w:rPr>
          <w:rFonts w:cstheme="minorHAnsi"/>
        </w:rPr>
        <w:t>comparison to previous research is difficult because of a dearth of literature considering multi-joint isokinetic strength testing and since previous studies have failed to calculate or report agreement</w:t>
      </w:r>
      <w:ins w:id="165" w:author="James Steele" w:date="2024-10-01T17:17:00Z" w16du:dateUtc="2024-10-01T16:17:00Z">
        <w:r w:rsidR="006946E2">
          <w:rPr>
            <w:rFonts w:cstheme="minorHAnsi"/>
          </w:rPr>
          <w:t xml:space="preserve"> statistics specifically</w:t>
        </w:r>
      </w:ins>
      <w:r w:rsidR="005E456C">
        <w:rPr>
          <w:rFonts w:cstheme="minorHAnsi"/>
        </w:rPr>
        <w:t>,</w:t>
      </w:r>
      <w:r w:rsidR="00FB0212">
        <w:rPr>
          <w:rFonts w:cstheme="minorHAnsi"/>
        </w:rPr>
        <w:t xml:space="preserve"> </w:t>
      </w:r>
      <w:r w:rsidR="005E456C">
        <w:rPr>
          <w:rFonts w:cstheme="minorHAnsi"/>
        </w:rPr>
        <w:t>w</w:t>
      </w:r>
      <w:r w:rsidR="00FB0212">
        <w:rPr>
          <w:rFonts w:cstheme="minorHAnsi"/>
        </w:rPr>
        <w:t>e have reported the variance decomposition ratio</w:t>
      </w:r>
      <w:ins w:id="166" w:author="James Steele" w:date="2024-10-01T17:17:00Z" w16du:dateUtc="2024-10-01T16:17:00Z">
        <w:r w:rsidR="006946E2">
          <w:rPr>
            <w:rFonts w:cstheme="minorHAnsi"/>
          </w:rPr>
          <w:t xml:space="preserve"> form our Bayesian models</w:t>
        </w:r>
      </w:ins>
      <w:r w:rsidR="00FB0212">
        <w:rPr>
          <w:rFonts w:cstheme="minorHAnsi"/>
        </w:rPr>
        <w:t xml:space="preserve"> which is comparable to ICC values. </w:t>
      </w:r>
      <w:r w:rsidR="003D265F">
        <w:rPr>
          <w:rFonts w:cstheme="minorHAnsi"/>
        </w:rPr>
        <w:t xml:space="preserve">Previous literature </w:t>
      </w:r>
      <w:r w:rsidR="00B27FE9">
        <w:rPr>
          <w:rFonts w:cstheme="minorHAnsi"/>
        </w:rPr>
        <w:t xml:space="preserve">using lower body </w:t>
      </w:r>
      <w:r w:rsidR="00B10C35">
        <w:rPr>
          <w:rFonts w:cstheme="minorHAnsi"/>
        </w:rPr>
        <w:t xml:space="preserve">testing </w:t>
      </w:r>
      <w:r w:rsidR="003D265F">
        <w:rPr>
          <w:rFonts w:cstheme="minorHAnsi"/>
        </w:rPr>
        <w:t xml:space="preserve">reported </w:t>
      </w:r>
      <w:r w:rsidR="0068786B">
        <w:rPr>
          <w:rFonts w:cstheme="minorHAnsi"/>
        </w:rPr>
        <w:t xml:space="preserve">peak force </w:t>
      </w:r>
      <w:r w:rsidR="00D92517">
        <w:rPr>
          <w:rFonts w:cstheme="minorHAnsi"/>
        </w:rPr>
        <w:t xml:space="preserve">ICC values of </w:t>
      </w:r>
      <w:r w:rsidR="0068786B">
        <w:rPr>
          <w:rFonts w:cstheme="minorHAnsi"/>
        </w:rPr>
        <w:t xml:space="preserve">0.67 for both concentric and eccentric (Bridgeman, et al. 2016), and </w:t>
      </w:r>
      <w:commentRangeStart w:id="167"/>
      <w:commentRangeStart w:id="168"/>
      <w:r w:rsidR="00D92517">
        <w:rPr>
          <w:rFonts w:cstheme="minorHAnsi"/>
        </w:rPr>
        <w:t xml:space="preserve">0.743 and 0.696 </w:t>
      </w:r>
      <w:commentRangeEnd w:id="167"/>
      <w:r w:rsidR="00196E96">
        <w:rPr>
          <w:rStyle w:val="CommentReference"/>
        </w:rPr>
        <w:commentReference w:id="167"/>
      </w:r>
      <w:commentRangeEnd w:id="168"/>
      <w:r w:rsidR="006946E2">
        <w:rPr>
          <w:rStyle w:val="CommentReference"/>
        </w:rPr>
        <w:commentReference w:id="168"/>
      </w:r>
      <w:r w:rsidR="00D92517">
        <w:rPr>
          <w:rFonts w:cstheme="minorHAnsi"/>
        </w:rPr>
        <w:t>for concentric and eccentric</w:t>
      </w:r>
      <w:r w:rsidR="001E3302">
        <w:rPr>
          <w:rFonts w:cstheme="minorHAnsi"/>
        </w:rPr>
        <w:t>, respectively (</w:t>
      </w:r>
      <w:r w:rsidR="001E3302" w:rsidRPr="001E3302">
        <w:rPr>
          <w:rFonts w:cstheme="minorHAnsi"/>
        </w:rPr>
        <w:t>Stock &amp; Luera, 2014</w:t>
      </w:r>
      <w:r w:rsidR="001E3302">
        <w:rPr>
          <w:rFonts w:cstheme="minorHAnsi"/>
        </w:rPr>
        <w:t xml:space="preserve">). </w:t>
      </w:r>
      <w:r w:rsidR="00B27FE9">
        <w:rPr>
          <w:rFonts w:cstheme="minorHAnsi"/>
        </w:rPr>
        <w:t>While our own data shows greater reliability (</w:t>
      </w:r>
      <w:ins w:id="169" w:author="James Steele" w:date="2024-10-01T17:18:00Z" w16du:dateUtc="2024-10-01T16:18:00Z">
        <w:r w:rsidR="006946E2">
          <w:rPr>
            <w:rFonts w:cstheme="minorHAnsi"/>
          </w:rPr>
          <w:t xml:space="preserve">LP </w:t>
        </w:r>
      </w:ins>
      <w:del w:id="170" w:author="James Steele" w:date="2024-10-01T17:18:00Z" w16du:dateUtc="2024-10-01T16:18:00Z">
        <w:r w:rsidR="00230312" w:rsidDel="006946E2">
          <w:rPr>
            <w:rFonts w:cstheme="minorHAnsi"/>
          </w:rPr>
          <w:delText>ICC</w:delText>
        </w:r>
      </w:del>
      <w:ins w:id="171" w:author="James Steele" w:date="2024-10-01T17:18:00Z" w16du:dateUtc="2024-10-01T16:18:00Z">
        <w:r w:rsidR="006946E2">
          <w:rPr>
            <w:rFonts w:cstheme="minorHAnsi"/>
          </w:rPr>
          <w:t>mean estimates</w:t>
        </w:r>
      </w:ins>
      <w:r w:rsidR="00230312">
        <w:rPr>
          <w:rFonts w:cstheme="minorHAnsi"/>
        </w:rPr>
        <w:t xml:space="preserve">; </w:t>
      </w:r>
      <w:r w:rsidR="00B27FE9">
        <w:rPr>
          <w:rFonts w:cstheme="minorHAnsi"/>
        </w:rPr>
        <w:t>concentric=0.912</w:t>
      </w:r>
      <w:r w:rsidR="00B10C35">
        <w:rPr>
          <w:rFonts w:cstheme="minorHAnsi"/>
        </w:rPr>
        <w:t>, eccentric</w:t>
      </w:r>
      <w:r w:rsidR="00230312">
        <w:rPr>
          <w:rFonts w:cstheme="minorHAnsi"/>
        </w:rPr>
        <w:t>=</w:t>
      </w:r>
      <w:r w:rsidR="00B10C35">
        <w:rPr>
          <w:rFonts w:cstheme="minorHAnsi"/>
        </w:rPr>
        <w:t>0.855</w:t>
      </w:r>
      <w:r w:rsidR="00230312">
        <w:rPr>
          <w:rFonts w:cstheme="minorHAnsi"/>
        </w:rPr>
        <w:t xml:space="preserve">) these differences might be explained </w:t>
      </w:r>
      <w:proofErr w:type="gramStart"/>
      <w:r w:rsidR="00230312">
        <w:rPr>
          <w:rFonts w:cstheme="minorHAnsi"/>
        </w:rPr>
        <w:t>by the use of</w:t>
      </w:r>
      <w:proofErr w:type="gramEnd"/>
      <w:r w:rsidR="00230312">
        <w:rPr>
          <w:rFonts w:cstheme="minorHAnsi"/>
        </w:rPr>
        <w:t xml:space="preserve"> a squat device in the previous studies and a </w:t>
      </w:r>
      <w:r w:rsidR="00A60167">
        <w:rPr>
          <w:rFonts w:cstheme="minorHAnsi"/>
        </w:rPr>
        <w:t>LP</w:t>
      </w:r>
      <w:r w:rsidR="00230312">
        <w:rPr>
          <w:rFonts w:cstheme="minorHAnsi"/>
        </w:rPr>
        <w:t xml:space="preserve"> device in the present study</w:t>
      </w:r>
      <w:r w:rsidR="002D6FE3">
        <w:rPr>
          <w:rFonts w:cstheme="minorHAnsi"/>
        </w:rPr>
        <w:t xml:space="preserve"> – which while superficially similar apply different forces through the lower and upper back</w:t>
      </w:r>
      <w:r w:rsidR="006C1437">
        <w:rPr>
          <w:rFonts w:cstheme="minorHAnsi"/>
        </w:rPr>
        <w:t xml:space="preserve">. Further the manufacturers (Exerbotics) recommend a different ROM for the two devices; </w:t>
      </w:r>
      <w:r w:rsidR="00FE46C0">
        <w:rPr>
          <w:rFonts w:cstheme="minorHAnsi"/>
        </w:rPr>
        <w:t>(</w:t>
      </w:r>
      <w:r w:rsidR="004E75C6">
        <w:rPr>
          <w:rFonts w:cstheme="minorHAnsi"/>
        </w:rPr>
        <w:t xml:space="preserve">squat = </w:t>
      </w:r>
      <w:r w:rsidR="00FE46C0">
        <w:rPr>
          <w:rFonts w:cstheme="minorHAnsi"/>
        </w:rPr>
        <w:t>knee angle of 90</w:t>
      </w:r>
      <w:r w:rsidR="00AD5180">
        <w:rPr>
          <w:rFonts w:cstheme="minorHAnsi"/>
        </w:rPr>
        <w:t xml:space="preserve">-170°; </w:t>
      </w:r>
      <w:r w:rsidR="00AD5180" w:rsidRPr="001E3302">
        <w:rPr>
          <w:rFonts w:cstheme="minorHAnsi"/>
        </w:rPr>
        <w:t>Stock &amp; Luera, 2014</w:t>
      </w:r>
      <w:r w:rsidR="00AD5180">
        <w:rPr>
          <w:rFonts w:cstheme="minorHAnsi"/>
        </w:rPr>
        <w:t xml:space="preserve"> and Bridgeman, et al. 2016, and </w:t>
      </w:r>
      <w:r w:rsidR="00A60167">
        <w:rPr>
          <w:rFonts w:cstheme="minorHAnsi"/>
        </w:rPr>
        <w:t>LP</w:t>
      </w:r>
      <w:r w:rsidR="004E75C6">
        <w:rPr>
          <w:rFonts w:cstheme="minorHAnsi"/>
        </w:rPr>
        <w:t>=</w:t>
      </w:r>
      <w:r w:rsidR="00AD5180">
        <w:rPr>
          <w:rFonts w:cstheme="minorHAnsi"/>
        </w:rPr>
        <w:t>knee angle of 90-120°</w:t>
      </w:r>
      <w:r w:rsidR="004E75C6">
        <w:rPr>
          <w:rFonts w:cstheme="minorHAnsi"/>
        </w:rPr>
        <w:t>;</w:t>
      </w:r>
      <w:r w:rsidR="00AD5180">
        <w:rPr>
          <w:rFonts w:cstheme="minorHAnsi"/>
        </w:rPr>
        <w:t xml:space="preserve"> herein)</w:t>
      </w:r>
      <w:r w:rsidR="00230312">
        <w:rPr>
          <w:rFonts w:cstheme="minorHAnsi"/>
        </w:rPr>
        <w:t xml:space="preserve">. </w:t>
      </w:r>
      <w:commentRangeStart w:id="172"/>
      <w:commentRangeStart w:id="173"/>
      <w:r w:rsidR="00B331F7">
        <w:rPr>
          <w:rFonts w:cstheme="minorHAnsi"/>
        </w:rPr>
        <w:t>We also reported variance decomposition ratio</w:t>
      </w:r>
      <w:r w:rsidR="00F2105B">
        <w:rPr>
          <w:rFonts w:cstheme="minorHAnsi"/>
        </w:rPr>
        <w:t>s</w:t>
      </w:r>
      <w:r w:rsidR="00B331F7">
        <w:rPr>
          <w:rFonts w:cstheme="minorHAnsi"/>
        </w:rPr>
        <w:t xml:space="preserve"> for upper body exercises (</w:t>
      </w:r>
      <w:r w:rsidR="00A60167">
        <w:rPr>
          <w:rFonts w:cstheme="minorHAnsi"/>
        </w:rPr>
        <w:t>CP</w:t>
      </w:r>
      <w:ins w:id="174" w:author="James Steele" w:date="2024-10-01T17:18:00Z" w16du:dateUtc="2024-10-01T16:18:00Z">
        <w:r w:rsidR="006946E2">
          <w:rPr>
            <w:rFonts w:cstheme="minorHAnsi"/>
          </w:rPr>
          <w:t xml:space="preserve"> mean estimates</w:t>
        </w:r>
      </w:ins>
      <w:r w:rsidR="006F154D">
        <w:rPr>
          <w:rFonts w:cstheme="minorHAnsi"/>
        </w:rPr>
        <w:t xml:space="preserve">; </w:t>
      </w:r>
      <w:r w:rsidR="006F154D">
        <w:rPr>
          <w:rFonts w:cstheme="minorHAnsi"/>
        </w:rPr>
        <w:lastRenderedPageBreak/>
        <w:t xml:space="preserve">concentric=0.954, eccentric=0.931, </w:t>
      </w:r>
      <w:r w:rsidR="00A60167">
        <w:rPr>
          <w:rFonts w:cstheme="minorHAnsi"/>
        </w:rPr>
        <w:t>SR</w:t>
      </w:r>
      <w:ins w:id="175" w:author="James Steele" w:date="2024-10-01T17:19:00Z" w16du:dateUtc="2024-10-01T16:19:00Z">
        <w:r w:rsidR="006946E2">
          <w:rPr>
            <w:rFonts w:cstheme="minorHAnsi"/>
          </w:rPr>
          <w:t xml:space="preserve"> mean estimates</w:t>
        </w:r>
      </w:ins>
      <w:r w:rsidR="000D58C1">
        <w:rPr>
          <w:rFonts w:cstheme="minorHAnsi"/>
        </w:rPr>
        <w:t>; concentric=0.971, eccentric=0.937)</w:t>
      </w:r>
      <w:r w:rsidR="007A6590">
        <w:rPr>
          <w:rFonts w:cstheme="minorHAnsi"/>
        </w:rPr>
        <w:t xml:space="preserve"> which are all deemed excellent </w:t>
      </w:r>
      <w:r w:rsidR="00070194">
        <w:rPr>
          <w:rFonts w:cstheme="minorHAnsi"/>
        </w:rPr>
        <w:t>(Koo &amp; Li, 2016</w:t>
      </w:r>
      <w:commentRangeEnd w:id="172"/>
      <w:r w:rsidR="00196E96">
        <w:rPr>
          <w:rStyle w:val="CommentReference"/>
        </w:rPr>
        <w:commentReference w:id="172"/>
      </w:r>
      <w:commentRangeEnd w:id="173"/>
      <w:r w:rsidR="006946E2">
        <w:rPr>
          <w:rStyle w:val="CommentReference"/>
        </w:rPr>
        <w:commentReference w:id="173"/>
      </w:r>
      <w:r w:rsidR="00070194">
        <w:rPr>
          <w:rFonts w:cstheme="minorHAnsi"/>
        </w:rPr>
        <w:t>)</w:t>
      </w:r>
      <w:r w:rsidR="000D58C1">
        <w:rPr>
          <w:rFonts w:cstheme="minorHAnsi"/>
        </w:rPr>
        <w:t xml:space="preserve">, though there are no known data </w:t>
      </w:r>
      <w:r w:rsidR="00F2105B">
        <w:rPr>
          <w:rFonts w:cstheme="minorHAnsi"/>
        </w:rPr>
        <w:t xml:space="preserve">in the literature </w:t>
      </w:r>
      <w:r w:rsidR="000D58C1">
        <w:rPr>
          <w:rFonts w:cstheme="minorHAnsi"/>
        </w:rPr>
        <w:t xml:space="preserve">to compare these </w:t>
      </w:r>
      <w:r w:rsidR="00F2105B">
        <w:rPr>
          <w:rFonts w:cstheme="minorHAnsi"/>
        </w:rPr>
        <w:t xml:space="preserve">values against. </w:t>
      </w:r>
      <w:del w:id="176" w:author="James Steele" w:date="2024-10-01T17:20:00Z" w16du:dateUtc="2024-10-01T16:20:00Z">
        <w:r w:rsidR="00D44FCC" w:rsidDel="006946E2">
          <w:rPr>
            <w:rFonts w:cstheme="minorHAnsi"/>
          </w:rPr>
          <w:delText xml:space="preserve">We might also compare </w:delText>
        </w:r>
        <w:r w:rsidR="00716B48" w:rsidDel="006946E2">
          <w:rPr>
            <w:rFonts w:cstheme="minorHAnsi"/>
          </w:rPr>
          <w:delText>coefficient of variation (CV) between studies</w:delText>
        </w:r>
        <w:r w:rsidR="00F4655A" w:rsidDel="006946E2">
          <w:rPr>
            <w:rFonts w:cstheme="minorHAnsi"/>
          </w:rPr>
          <w:delText xml:space="preserve">. </w:delText>
        </w:r>
        <w:r w:rsidR="008311D7" w:rsidDel="006946E2">
          <w:rPr>
            <w:rFonts w:cstheme="minorHAnsi"/>
          </w:rPr>
          <w:delText>Bridg</w:delText>
        </w:r>
        <w:r w:rsidR="009B57C3" w:rsidDel="006946E2">
          <w:rPr>
            <w:rFonts w:cstheme="minorHAnsi"/>
          </w:rPr>
          <w:delText>e</w:delText>
        </w:r>
        <w:r w:rsidR="008311D7" w:rsidDel="006946E2">
          <w:rPr>
            <w:rFonts w:cstheme="minorHAnsi"/>
          </w:rPr>
          <w:delText xml:space="preserve">man et al. (2016) </w:delText>
        </w:r>
        <w:r w:rsidR="00F4655A" w:rsidDel="006946E2">
          <w:rPr>
            <w:rFonts w:cstheme="minorHAnsi"/>
          </w:rPr>
          <w:delText>reported</w:delText>
        </w:r>
        <w:r w:rsidR="008311D7" w:rsidDel="006946E2">
          <w:rPr>
            <w:rFonts w:cstheme="minorHAnsi"/>
          </w:rPr>
          <w:delText xml:space="preserve"> </w:delText>
        </w:r>
        <w:r w:rsidR="00337A48" w:rsidDel="006946E2">
          <w:rPr>
            <w:rFonts w:cstheme="minorHAnsi"/>
          </w:rPr>
          <w:delText xml:space="preserve">CV </w:delText>
        </w:r>
        <w:r w:rsidR="008311D7" w:rsidDel="006946E2">
          <w:rPr>
            <w:rFonts w:cstheme="minorHAnsi"/>
          </w:rPr>
          <w:delText xml:space="preserve">values of </w:delText>
        </w:r>
        <w:r w:rsidR="00414594" w:rsidDel="006946E2">
          <w:rPr>
            <w:rFonts w:cstheme="minorHAnsi"/>
          </w:rPr>
          <w:delText>10% concentric and 7.2% eccentric</w:delText>
        </w:r>
        <w:r w:rsidR="00F2105B" w:rsidDel="006946E2">
          <w:rPr>
            <w:rFonts w:cstheme="minorHAnsi"/>
          </w:rPr>
          <w:delText xml:space="preserve"> and</w:delText>
        </w:r>
        <w:r w:rsidR="00337A48" w:rsidDel="006946E2">
          <w:rPr>
            <w:rFonts w:cstheme="minorHAnsi"/>
          </w:rPr>
          <w:delText xml:space="preserve"> </w:delText>
        </w:r>
        <w:r w:rsidR="00F2105B" w:rsidDel="006946E2">
          <w:rPr>
            <w:rFonts w:cstheme="minorHAnsi"/>
          </w:rPr>
          <w:delText>o</w:delText>
        </w:r>
        <w:r w:rsidR="00337A48" w:rsidDel="006946E2">
          <w:rPr>
            <w:rFonts w:cstheme="minorHAnsi"/>
          </w:rPr>
          <w:delText xml:space="preserve">ur own CV data </w:delText>
        </w:r>
        <w:r w:rsidR="002407C4" w:rsidDel="006946E2">
          <w:rPr>
            <w:rFonts w:cstheme="minorHAnsi"/>
          </w:rPr>
          <w:delText xml:space="preserve">provide similar </w:delText>
        </w:r>
        <w:r w:rsidR="00F2105B" w:rsidDel="006946E2">
          <w:rPr>
            <w:rFonts w:cstheme="minorHAnsi"/>
          </w:rPr>
          <w:delText>values:</w:delText>
        </w:r>
        <w:r w:rsidR="00337A48" w:rsidDel="006946E2">
          <w:rPr>
            <w:rFonts w:cstheme="minorHAnsi"/>
          </w:rPr>
          <w:delText xml:space="preserve"> </w:delText>
        </w:r>
        <w:r w:rsidR="00A60167" w:rsidDel="006946E2">
          <w:rPr>
            <w:rFonts w:cstheme="minorHAnsi"/>
          </w:rPr>
          <w:delText>LP</w:delText>
        </w:r>
        <w:r w:rsidR="00F2105B" w:rsidDel="006946E2">
          <w:rPr>
            <w:rFonts w:cstheme="minorHAnsi"/>
          </w:rPr>
          <w:delText xml:space="preserve">=6.2% concentric, 8.2% eccentric. </w:delText>
        </w:r>
      </w:del>
    </w:p>
    <w:p w14:paraId="7FD1E684" w14:textId="5A792765" w:rsidR="00BA65E9" w:rsidRDefault="001E7824" w:rsidP="00BA65E9">
      <w:pPr>
        <w:spacing w:line="360" w:lineRule="auto"/>
        <w:ind w:firstLine="720"/>
        <w:jc w:val="both"/>
        <w:rPr>
          <w:rFonts w:cstheme="minorHAnsi"/>
        </w:rPr>
      </w:pPr>
      <w:r>
        <w:rPr>
          <w:rFonts w:cstheme="minorHAnsi"/>
        </w:rPr>
        <w:t>Finally, we should recognise potential limitations of our research. W</w:t>
      </w:r>
      <w:r w:rsidR="002908D3">
        <w:rPr>
          <w:rFonts w:cstheme="minorHAnsi"/>
        </w:rPr>
        <w:t xml:space="preserve">hile our sample size is </w:t>
      </w:r>
      <w:r w:rsidR="00BE26F1">
        <w:rPr>
          <w:rFonts w:cstheme="minorHAnsi"/>
        </w:rPr>
        <w:t xml:space="preserve">commensurate with </w:t>
      </w:r>
      <w:r w:rsidR="006D7305">
        <w:rPr>
          <w:rFonts w:cstheme="minorHAnsi"/>
        </w:rPr>
        <w:t xml:space="preserve">previous studies </w:t>
      </w:r>
      <w:r w:rsidR="00BE26F1">
        <w:rPr>
          <w:rFonts w:cstheme="minorHAnsi"/>
        </w:rPr>
        <w:t>discussing test-retest of isokinetic devices (e.g., n=</w:t>
      </w:r>
      <w:r w:rsidR="002908D3">
        <w:rPr>
          <w:rFonts w:cstheme="minorHAnsi"/>
        </w:rPr>
        <w:t>10-</w:t>
      </w:r>
      <w:r w:rsidR="00D370DC">
        <w:rPr>
          <w:rFonts w:cstheme="minorHAnsi"/>
        </w:rPr>
        <w:t>17</w:t>
      </w:r>
      <w:r w:rsidR="002908D3">
        <w:rPr>
          <w:rFonts w:cstheme="minorHAnsi"/>
        </w:rPr>
        <w:t>;</w:t>
      </w:r>
      <w:r w:rsidR="00D370DC">
        <w:rPr>
          <w:rFonts w:cstheme="minorHAnsi"/>
        </w:rPr>
        <w:t xml:space="preserve"> </w:t>
      </w:r>
      <w:proofErr w:type="spellStart"/>
      <w:r w:rsidR="00D370DC">
        <w:rPr>
          <w:rFonts w:cstheme="minorHAnsi"/>
        </w:rPr>
        <w:t>Ratamess</w:t>
      </w:r>
      <w:proofErr w:type="spellEnd"/>
      <w:r w:rsidR="00D370DC">
        <w:rPr>
          <w:rFonts w:cstheme="minorHAnsi"/>
        </w:rPr>
        <w:t>, et al. 2011</w:t>
      </w:r>
      <w:r w:rsidR="002908D3">
        <w:rPr>
          <w:rFonts w:cstheme="minorHAnsi"/>
        </w:rPr>
        <w:t xml:space="preserve">; </w:t>
      </w:r>
      <w:r w:rsidR="00D370DC">
        <w:rPr>
          <w:rFonts w:cstheme="minorHAnsi"/>
        </w:rPr>
        <w:t>Hoffman, et al. 2016</w:t>
      </w:r>
      <w:r w:rsidR="002908D3">
        <w:rPr>
          <w:rFonts w:cstheme="minorHAnsi"/>
        </w:rPr>
        <w:t xml:space="preserve">; </w:t>
      </w:r>
      <w:r w:rsidR="00023E93">
        <w:rPr>
          <w:rFonts w:cstheme="minorHAnsi"/>
        </w:rPr>
        <w:t xml:space="preserve">Stock </w:t>
      </w:r>
      <w:r w:rsidR="003D16FF">
        <w:rPr>
          <w:rFonts w:cstheme="minorHAnsi"/>
        </w:rPr>
        <w:t>&amp; Luera, 201</w:t>
      </w:r>
      <w:r w:rsidR="00610E2E">
        <w:rPr>
          <w:rFonts w:cstheme="minorHAnsi"/>
        </w:rPr>
        <w:t>4</w:t>
      </w:r>
      <w:r w:rsidR="002908D3">
        <w:rPr>
          <w:rFonts w:cstheme="minorHAnsi"/>
        </w:rPr>
        <w:t xml:space="preserve">; </w:t>
      </w:r>
      <w:r w:rsidR="00AA4256">
        <w:rPr>
          <w:rFonts w:cstheme="minorHAnsi"/>
        </w:rPr>
        <w:t>Bridgeman, et al. 2016</w:t>
      </w:r>
      <w:r w:rsidR="0070044A">
        <w:rPr>
          <w:rFonts w:cstheme="minorHAnsi"/>
        </w:rPr>
        <w:t>)</w:t>
      </w:r>
      <w:r w:rsidR="002908D3">
        <w:rPr>
          <w:rFonts w:cstheme="minorHAnsi"/>
        </w:rPr>
        <w:t xml:space="preserve"> we acknowledge that a larger sample </w:t>
      </w:r>
      <w:r w:rsidR="004E39BE">
        <w:rPr>
          <w:rFonts w:cstheme="minorHAnsi"/>
        </w:rPr>
        <w:t>would be of benefit</w:t>
      </w:r>
      <w:ins w:id="177" w:author="James Steele" w:date="2024-10-01T17:21:00Z" w16du:dateUtc="2024-10-01T16:21:00Z">
        <w:r w:rsidR="006946E2">
          <w:rPr>
            <w:rFonts w:cstheme="minorHAnsi"/>
          </w:rPr>
          <w:t xml:space="preserve"> in terms of the precision of estimates for both agreement and reliability</w:t>
        </w:r>
      </w:ins>
      <w:r w:rsidR="004E39BE">
        <w:rPr>
          <w:rFonts w:cstheme="minorHAnsi"/>
        </w:rPr>
        <w:t>.</w:t>
      </w:r>
      <w:r w:rsidR="0070044A">
        <w:rPr>
          <w:rFonts w:cstheme="minorHAnsi"/>
        </w:rPr>
        <w:t xml:space="preserve"> </w:t>
      </w:r>
      <w:r w:rsidR="00436400">
        <w:rPr>
          <w:rFonts w:cstheme="minorHAnsi"/>
        </w:rPr>
        <w:t>In addition</w:t>
      </w:r>
      <w:r w:rsidR="004E39BE">
        <w:rPr>
          <w:rFonts w:cstheme="minorHAnsi"/>
        </w:rPr>
        <w:t>, w</w:t>
      </w:r>
      <w:r w:rsidR="009E56D9">
        <w:rPr>
          <w:rFonts w:cstheme="minorHAnsi"/>
        </w:rPr>
        <w:t xml:space="preserve">hile we have interpreted our data </w:t>
      </w:r>
      <w:r w:rsidR="00821F11">
        <w:rPr>
          <w:rFonts w:cstheme="minorHAnsi"/>
        </w:rPr>
        <w:t xml:space="preserve">as showing good agreement </w:t>
      </w:r>
      <w:r w:rsidR="00070194">
        <w:rPr>
          <w:rFonts w:cstheme="minorHAnsi"/>
        </w:rPr>
        <w:t xml:space="preserve">and </w:t>
      </w:r>
      <w:commentRangeStart w:id="178"/>
      <w:commentRangeStart w:id="179"/>
      <w:r w:rsidR="00070194">
        <w:rPr>
          <w:rFonts w:cstheme="minorHAnsi"/>
        </w:rPr>
        <w:t xml:space="preserve">excellent </w:t>
      </w:r>
      <w:commentRangeEnd w:id="178"/>
      <w:r w:rsidR="006A4705">
        <w:rPr>
          <w:rStyle w:val="CommentReference"/>
        </w:rPr>
        <w:commentReference w:id="178"/>
      </w:r>
      <w:commentRangeEnd w:id="179"/>
      <w:r w:rsidR="006946E2">
        <w:rPr>
          <w:rStyle w:val="CommentReference"/>
        </w:rPr>
        <w:commentReference w:id="179"/>
      </w:r>
      <w:r w:rsidR="00070194">
        <w:rPr>
          <w:rFonts w:cstheme="minorHAnsi"/>
        </w:rPr>
        <w:t>reliability</w:t>
      </w:r>
      <w:r w:rsidR="009E56D9">
        <w:rPr>
          <w:rFonts w:cstheme="minorHAnsi"/>
        </w:rPr>
        <w:t>, we would still encourage exercise physiologists and trainers to consider th</w:t>
      </w:r>
      <w:r w:rsidR="00BA65E9">
        <w:rPr>
          <w:rFonts w:cstheme="minorHAnsi"/>
        </w:rPr>
        <w:t>ese</w:t>
      </w:r>
      <w:r w:rsidR="009E56D9">
        <w:rPr>
          <w:rFonts w:cstheme="minorHAnsi"/>
        </w:rPr>
        <w:t xml:space="preserve"> data </w:t>
      </w:r>
      <w:r w:rsidR="00436400">
        <w:rPr>
          <w:rFonts w:cstheme="minorHAnsi"/>
        </w:rPr>
        <w:t>when</w:t>
      </w:r>
      <w:r w:rsidR="009E56D9">
        <w:rPr>
          <w:rFonts w:cstheme="minorHAnsi"/>
        </w:rPr>
        <w:t xml:space="preserve"> interpreting whether real strength changes have occurred. </w:t>
      </w:r>
      <w:r w:rsidR="00821F11">
        <w:rPr>
          <w:rFonts w:cstheme="minorHAnsi"/>
        </w:rPr>
        <w:t xml:space="preserve">Furthermore, we would like to remind the reader that these </w:t>
      </w:r>
      <w:r w:rsidR="00E06AC5">
        <w:rPr>
          <w:rFonts w:cstheme="minorHAnsi"/>
        </w:rPr>
        <w:t>data are not</w:t>
      </w:r>
      <w:r w:rsidR="009E56D9">
        <w:rPr>
          <w:rFonts w:cstheme="minorHAnsi"/>
        </w:rPr>
        <w:t xml:space="preserve"> assessment of the margin of error or reliability of the devices themselves, but rather </w:t>
      </w:r>
      <w:r w:rsidR="00E06AC5">
        <w:rPr>
          <w:rFonts w:cstheme="minorHAnsi"/>
        </w:rPr>
        <w:t>these</w:t>
      </w:r>
      <w:r w:rsidR="009E56D9">
        <w:rPr>
          <w:rFonts w:cstheme="minorHAnsi"/>
        </w:rPr>
        <w:t xml:space="preserve"> data represent agreement of participants performing repeated tests (</w:t>
      </w:r>
      <w:r w:rsidR="00E06AC5">
        <w:rPr>
          <w:rFonts w:cstheme="minorHAnsi"/>
        </w:rPr>
        <w:t>i.e</w:t>
      </w:r>
      <w:r w:rsidR="009E56D9">
        <w:rPr>
          <w:rFonts w:cstheme="minorHAnsi"/>
        </w:rPr>
        <w:t>., that human variance plays the largest role in error).</w:t>
      </w:r>
    </w:p>
    <w:p w14:paraId="46CE988A" w14:textId="7CA27791" w:rsidR="00AC0A35" w:rsidRPr="00BA65E9" w:rsidRDefault="0070044A" w:rsidP="00BA65E9">
      <w:pPr>
        <w:spacing w:line="360" w:lineRule="auto"/>
        <w:jc w:val="both"/>
        <w:rPr>
          <w:rFonts w:cstheme="minorHAnsi"/>
        </w:rPr>
      </w:pPr>
      <w:r>
        <w:rPr>
          <w:rFonts w:cstheme="minorHAnsi"/>
          <w:b/>
          <w:bCs/>
        </w:rPr>
        <w:t>CONCUSION</w:t>
      </w:r>
    </w:p>
    <w:p w14:paraId="7EBECFC7" w14:textId="40E07AF0" w:rsidR="00AC0A35" w:rsidRPr="006F0F82" w:rsidRDefault="00AC0A35" w:rsidP="00AC0A35">
      <w:pPr>
        <w:spacing w:line="360" w:lineRule="auto"/>
        <w:ind w:firstLine="720"/>
        <w:jc w:val="both"/>
        <w:rPr>
          <w:rFonts w:cstheme="minorHAnsi"/>
        </w:rPr>
      </w:pPr>
      <w:r w:rsidRPr="006F0F82">
        <w:rPr>
          <w:rFonts w:cstheme="minorHAnsi"/>
        </w:rPr>
        <w:t xml:space="preserve">The findings of this study indicate that </w:t>
      </w:r>
      <w:r w:rsidR="00BA0CCF">
        <w:rPr>
          <w:rFonts w:cstheme="minorHAnsi"/>
        </w:rPr>
        <w:t xml:space="preserve">both isometric and </w:t>
      </w:r>
      <w:r w:rsidR="0070044A">
        <w:rPr>
          <w:rFonts w:cstheme="minorHAnsi"/>
        </w:rPr>
        <w:t xml:space="preserve">isokinetic </w:t>
      </w:r>
      <w:r w:rsidRPr="006F0F82">
        <w:rPr>
          <w:rFonts w:cstheme="minorHAnsi"/>
        </w:rPr>
        <w:t xml:space="preserve">upper- and lower-body multi-joint dynamometry using Exerbotics devices </w:t>
      </w:r>
      <w:r w:rsidR="00AB6B2F">
        <w:rPr>
          <w:rFonts w:cstheme="minorHAnsi"/>
        </w:rPr>
        <w:t xml:space="preserve">shows good agreement </w:t>
      </w:r>
      <w:r w:rsidR="00BA65E9">
        <w:rPr>
          <w:rFonts w:cstheme="minorHAnsi"/>
        </w:rPr>
        <w:t xml:space="preserve">and </w:t>
      </w:r>
      <w:commentRangeStart w:id="180"/>
      <w:commentRangeStart w:id="181"/>
      <w:r w:rsidR="00BA65E9">
        <w:rPr>
          <w:rFonts w:cstheme="minorHAnsi"/>
        </w:rPr>
        <w:t xml:space="preserve">excellent </w:t>
      </w:r>
      <w:commentRangeEnd w:id="180"/>
      <w:r w:rsidR="00CF113D">
        <w:rPr>
          <w:rStyle w:val="CommentReference"/>
        </w:rPr>
        <w:commentReference w:id="180"/>
      </w:r>
      <w:commentRangeEnd w:id="181"/>
      <w:r w:rsidR="006946E2">
        <w:rPr>
          <w:rStyle w:val="CommentReference"/>
        </w:rPr>
        <w:commentReference w:id="181"/>
      </w:r>
      <w:r w:rsidR="00BA65E9">
        <w:rPr>
          <w:rFonts w:cstheme="minorHAnsi"/>
        </w:rPr>
        <w:t xml:space="preserve">reliability </w:t>
      </w:r>
      <w:r w:rsidR="00AB6B2F">
        <w:rPr>
          <w:rFonts w:cstheme="minorHAnsi"/>
        </w:rPr>
        <w:t>in measuring muscular force</w:t>
      </w:r>
      <w:r w:rsidRPr="006F0F82">
        <w:rPr>
          <w:rFonts w:cstheme="minorHAnsi"/>
        </w:rPr>
        <w:t xml:space="preserve">. </w:t>
      </w:r>
      <w:r w:rsidR="006D705D">
        <w:rPr>
          <w:rFonts w:cstheme="minorHAnsi"/>
        </w:rPr>
        <w:t xml:space="preserve">Future research should consider the specificity of dynamic training </w:t>
      </w:r>
      <w:r w:rsidR="00947280">
        <w:rPr>
          <w:rFonts w:cstheme="minorHAnsi"/>
        </w:rPr>
        <w:t xml:space="preserve">and whether muscle force increases are similar in both </w:t>
      </w:r>
      <w:r w:rsidR="008A4D4F">
        <w:rPr>
          <w:rFonts w:cstheme="minorHAnsi"/>
        </w:rPr>
        <w:t>isokinetic</w:t>
      </w:r>
      <w:r w:rsidR="00947280">
        <w:rPr>
          <w:rFonts w:cstheme="minorHAnsi"/>
        </w:rPr>
        <w:t xml:space="preserve"> and isometric testing</w:t>
      </w:r>
      <w:r w:rsidR="008A4D4F">
        <w:rPr>
          <w:rFonts w:cstheme="minorHAnsi"/>
        </w:rPr>
        <w:t xml:space="preserve"> after an intervention using a specific training modality </w:t>
      </w:r>
      <w:r w:rsidR="006B7D57">
        <w:rPr>
          <w:rFonts w:cstheme="minorHAnsi"/>
        </w:rPr>
        <w:t xml:space="preserve">(e.g., to confirm whether transfer of strength occurs between </w:t>
      </w:r>
      <w:r w:rsidR="008A4D4F">
        <w:rPr>
          <w:rFonts w:cstheme="minorHAnsi"/>
        </w:rPr>
        <w:t>contraction types)</w:t>
      </w:r>
      <w:r w:rsidR="006D705D">
        <w:rPr>
          <w:rFonts w:cstheme="minorHAnsi"/>
        </w:rPr>
        <w:t xml:space="preserve">. </w:t>
      </w:r>
    </w:p>
    <w:p w14:paraId="2105A0FD" w14:textId="77777777" w:rsidR="00AC0A35" w:rsidRPr="006F0F82" w:rsidRDefault="00AC0A35" w:rsidP="00AC0A35">
      <w:pPr>
        <w:spacing w:line="360" w:lineRule="auto"/>
        <w:jc w:val="both"/>
        <w:rPr>
          <w:rFonts w:cstheme="minorHAnsi"/>
        </w:rPr>
      </w:pPr>
    </w:p>
    <w:p w14:paraId="11C7049B" w14:textId="537AAD6C" w:rsidR="00AC0A35" w:rsidRDefault="00173C4F" w:rsidP="00AC0A35">
      <w:pPr>
        <w:spacing w:line="360" w:lineRule="auto"/>
        <w:jc w:val="both"/>
        <w:rPr>
          <w:rFonts w:cstheme="minorHAnsi"/>
        </w:rPr>
      </w:pPr>
      <w:r w:rsidRPr="005C48A9">
        <w:rPr>
          <w:rFonts w:cstheme="minorHAnsi"/>
          <w:b/>
          <w:bCs/>
        </w:rPr>
        <w:t>Figure Legends</w:t>
      </w:r>
      <w:r>
        <w:rPr>
          <w:rFonts w:cstheme="minorHAnsi"/>
        </w:rPr>
        <w:t>:</w:t>
      </w:r>
    </w:p>
    <w:p w14:paraId="77CB38BB" w14:textId="3644DA6B" w:rsidR="00173C4F" w:rsidRDefault="00173C4F" w:rsidP="00A900BD">
      <w:pPr>
        <w:spacing w:after="0" w:line="240" w:lineRule="auto"/>
        <w:jc w:val="both"/>
        <w:rPr>
          <w:rFonts w:cstheme="minorHAnsi"/>
        </w:rPr>
      </w:pPr>
      <w:r w:rsidRPr="00173C4F">
        <w:rPr>
          <w:rFonts w:cstheme="minorHAnsi"/>
        </w:rPr>
        <w:t>Figure 1: Bias and limits of agreement with the mean for isometric outcomes for both between- and within-day.</w:t>
      </w:r>
    </w:p>
    <w:p w14:paraId="545E4959" w14:textId="2D0E242F" w:rsidR="00173C4F" w:rsidRPr="006F0F82" w:rsidRDefault="00913800" w:rsidP="00AC0A35">
      <w:pPr>
        <w:spacing w:line="360" w:lineRule="auto"/>
        <w:jc w:val="both"/>
        <w:rPr>
          <w:rFonts w:cstheme="minorHAnsi"/>
        </w:rPr>
      </w:pPr>
      <w:r w:rsidRPr="00913800">
        <w:rPr>
          <w:rFonts w:cstheme="minorHAnsi"/>
        </w:rPr>
        <w:t>Figure 2: Between day bias and limits of agreement for isokinetic outcomes.</w:t>
      </w:r>
    </w:p>
    <w:p w14:paraId="1E9016ED" w14:textId="77777777" w:rsidR="000D539A" w:rsidRPr="00A900BD" w:rsidRDefault="000D539A" w:rsidP="000D539A">
      <w:pPr>
        <w:spacing w:line="360" w:lineRule="auto"/>
        <w:rPr>
          <w:b/>
          <w:bCs/>
        </w:rPr>
      </w:pPr>
      <w:r w:rsidRPr="00A900BD">
        <w:rPr>
          <w:b/>
          <w:bCs/>
        </w:rPr>
        <w:t>Author Contributions</w:t>
      </w:r>
    </w:p>
    <w:p w14:paraId="18CC4A8E" w14:textId="3E526F86" w:rsidR="000D539A" w:rsidRPr="00A900BD" w:rsidRDefault="000D539A" w:rsidP="00A900BD">
      <w:pPr>
        <w:spacing w:line="240" w:lineRule="auto"/>
      </w:pPr>
      <w:r w:rsidRPr="00A900BD">
        <w:t xml:space="preserve">All authors conceived </w:t>
      </w:r>
      <w:r w:rsidR="00A900BD">
        <w:t xml:space="preserve">the study. JPF and MN </w:t>
      </w:r>
      <w:r w:rsidRPr="00A900BD">
        <w:t xml:space="preserve">carried out the study. </w:t>
      </w:r>
      <w:r w:rsidR="00A900BD">
        <w:t>JS</w:t>
      </w:r>
      <w:r w:rsidRPr="00A900BD">
        <w:t xml:space="preserve"> completed data analyses. All authors drafte</w:t>
      </w:r>
      <w:r w:rsidR="00A900BD">
        <w:t>d</w:t>
      </w:r>
      <w:r w:rsidRPr="00A900BD">
        <w:t xml:space="preserve"> the manuscript and approved the final version for submission. </w:t>
      </w:r>
    </w:p>
    <w:p w14:paraId="7054F5DC" w14:textId="77777777" w:rsidR="000D539A" w:rsidRPr="00A900BD" w:rsidRDefault="000D539A" w:rsidP="000D539A">
      <w:pPr>
        <w:spacing w:line="360" w:lineRule="auto"/>
        <w:rPr>
          <w:b/>
          <w:bCs/>
        </w:rPr>
      </w:pPr>
      <w:r w:rsidRPr="00A900BD">
        <w:rPr>
          <w:b/>
          <w:bCs/>
        </w:rPr>
        <w:t>Data Availability Statement</w:t>
      </w:r>
    </w:p>
    <w:p w14:paraId="0668F5AE" w14:textId="6EB07E86" w:rsidR="000D539A" w:rsidRPr="00A900BD" w:rsidRDefault="000D539A" w:rsidP="000D539A">
      <w:pPr>
        <w:spacing w:line="360" w:lineRule="auto"/>
      </w:pPr>
      <w:r w:rsidRPr="00A900BD">
        <w:t xml:space="preserve">All data is available at the corresponding open science framework page: </w:t>
      </w:r>
      <w:hyperlink r:id="rId20" w:history="1">
        <w:r w:rsidR="008621DF" w:rsidRPr="00730989">
          <w:rPr>
            <w:rStyle w:val="Hyperlink"/>
          </w:rPr>
          <w:t>https://osf.io/d2kst</w:t>
        </w:r>
      </w:hyperlink>
      <w:r w:rsidR="008621DF">
        <w:rPr>
          <w:rStyle w:val="Hyperlink"/>
        </w:rPr>
        <w:t xml:space="preserve">. </w:t>
      </w:r>
    </w:p>
    <w:p w14:paraId="03A5D853" w14:textId="77777777" w:rsidR="000D539A" w:rsidRPr="00A900BD" w:rsidRDefault="000D539A" w:rsidP="000D539A">
      <w:pPr>
        <w:rPr>
          <w:b/>
          <w:bCs/>
        </w:rPr>
      </w:pPr>
      <w:r w:rsidRPr="00A900BD">
        <w:rPr>
          <w:b/>
          <w:bCs/>
        </w:rPr>
        <w:lastRenderedPageBreak/>
        <w:t>Declaration of funding</w:t>
      </w:r>
    </w:p>
    <w:p w14:paraId="16B051FC" w14:textId="0C689FE7" w:rsidR="00AC0A35" w:rsidRPr="00A900BD" w:rsidRDefault="000D539A" w:rsidP="000D539A">
      <w:pPr>
        <w:spacing w:line="360" w:lineRule="auto"/>
        <w:jc w:val="both"/>
        <w:rPr>
          <w:rFonts w:cstheme="minorHAnsi"/>
        </w:rPr>
      </w:pPr>
      <w:r w:rsidRPr="00A900BD">
        <w:t>No funding was obtained or used for this research project.</w:t>
      </w:r>
    </w:p>
    <w:p w14:paraId="52561A8C" w14:textId="77777777" w:rsidR="00E362F7" w:rsidRPr="006F0F82" w:rsidRDefault="00E362F7" w:rsidP="00AC0A35">
      <w:pPr>
        <w:spacing w:line="360" w:lineRule="auto"/>
        <w:jc w:val="both"/>
        <w:rPr>
          <w:rFonts w:cstheme="minorHAnsi"/>
        </w:rPr>
      </w:pPr>
    </w:p>
    <w:p w14:paraId="355603A4" w14:textId="77777777" w:rsidR="00AC0A35" w:rsidRPr="006F0F82" w:rsidRDefault="00AC0A35" w:rsidP="00AC0A35">
      <w:pPr>
        <w:spacing w:line="360" w:lineRule="auto"/>
        <w:jc w:val="both"/>
        <w:rPr>
          <w:rFonts w:cstheme="minorHAnsi"/>
          <w:b/>
          <w:bCs/>
        </w:rPr>
      </w:pPr>
      <w:r w:rsidRPr="006F0F82">
        <w:rPr>
          <w:rFonts w:cstheme="minorHAnsi"/>
          <w:b/>
          <w:bCs/>
        </w:rPr>
        <w:t>REFERENCES</w:t>
      </w:r>
    </w:p>
    <w:p w14:paraId="60C85A15" w14:textId="77777777" w:rsidR="00E775FF" w:rsidRPr="00D567F4" w:rsidRDefault="00E775FF" w:rsidP="00D567F4">
      <w:pPr>
        <w:spacing w:line="276" w:lineRule="auto"/>
        <w:rPr>
          <w:rFonts w:cstheme="minorHAnsi"/>
        </w:rPr>
      </w:pPr>
      <w:r w:rsidRPr="00D567F4">
        <w:rPr>
          <w:rFonts w:cstheme="minorHAnsi"/>
        </w:rPr>
        <w:t>Borges-Silva F, Martínez-Pascual M, Colomer-Poveda D, Márquez G, Romero-Arenas S. Does Heavy-Resistance Training Improve Mobility and Perception of Quality of Life in Older Women? Biology. 2022;11(5):626</w:t>
      </w:r>
    </w:p>
    <w:p w14:paraId="0134CE3F" w14:textId="77777777" w:rsidR="00E775FF" w:rsidRPr="00D567F4" w:rsidRDefault="00E775FF" w:rsidP="00D567F4">
      <w:pPr>
        <w:spacing w:line="276" w:lineRule="auto"/>
        <w:rPr>
          <w:rFonts w:cstheme="minorHAnsi"/>
        </w:rPr>
      </w:pPr>
      <w:proofErr w:type="spellStart"/>
      <w:r w:rsidRPr="00D567F4">
        <w:rPr>
          <w:rFonts w:cstheme="minorHAnsi"/>
        </w:rPr>
        <w:t>Saeidifard</w:t>
      </w:r>
      <w:proofErr w:type="spellEnd"/>
      <w:r w:rsidRPr="00D567F4">
        <w:rPr>
          <w:rFonts w:cstheme="minorHAnsi"/>
        </w:rPr>
        <w:t xml:space="preserve"> F, Medina-Inojosa JR, West CP, Olson TP, Somers VK, Bonikowske AR, Prokop LJ, Vinciguerra M, Lopez-Jimenez F. The association of resistance training with mortality: A systematic review and meta-analysis. </w:t>
      </w:r>
      <w:proofErr w:type="spellStart"/>
      <w:r w:rsidRPr="00D567F4">
        <w:rPr>
          <w:rFonts w:cstheme="minorHAnsi"/>
        </w:rPr>
        <w:t>Eur</w:t>
      </w:r>
      <w:proofErr w:type="spellEnd"/>
      <w:r w:rsidRPr="00D567F4">
        <w:rPr>
          <w:rFonts w:cstheme="minorHAnsi"/>
        </w:rPr>
        <w:t xml:space="preserve"> J Prev </w:t>
      </w:r>
      <w:proofErr w:type="spellStart"/>
      <w:r w:rsidRPr="00D567F4">
        <w:rPr>
          <w:rFonts w:cstheme="minorHAnsi"/>
        </w:rPr>
        <w:t>Cardiol</w:t>
      </w:r>
      <w:proofErr w:type="spellEnd"/>
      <w:r w:rsidRPr="00D567F4">
        <w:rPr>
          <w:rFonts w:cstheme="minorHAnsi"/>
        </w:rPr>
        <w:t>. 2019;26(15):1647-1665</w:t>
      </w:r>
    </w:p>
    <w:p w14:paraId="61D8E89A" w14:textId="77777777" w:rsidR="00E775FF" w:rsidRPr="00D567F4" w:rsidRDefault="00E775FF" w:rsidP="00D567F4">
      <w:pPr>
        <w:spacing w:line="276" w:lineRule="auto"/>
        <w:rPr>
          <w:rFonts w:cstheme="minorHAnsi"/>
        </w:rPr>
      </w:pPr>
      <w:r w:rsidRPr="00D567F4">
        <w:rPr>
          <w:rFonts w:cstheme="minorHAnsi"/>
        </w:rPr>
        <w:t>Shailendra P, Baldock KL, Li LSK, Bennie JA, Boyle T. Resistance Training and Mortality Risk: A Systematic Review and Meta-Analysis. Am J Prev Med. 2022;63(2):277-285</w:t>
      </w:r>
    </w:p>
    <w:p w14:paraId="5960521B" w14:textId="77777777" w:rsidR="00E775FF" w:rsidRPr="00D567F4" w:rsidRDefault="00E775FF" w:rsidP="00D567F4">
      <w:pPr>
        <w:spacing w:line="276" w:lineRule="auto"/>
        <w:rPr>
          <w:rFonts w:cstheme="minorHAnsi"/>
        </w:rPr>
      </w:pPr>
      <w:r w:rsidRPr="00D567F4">
        <w:rPr>
          <w:rFonts w:cstheme="minorHAnsi"/>
        </w:rPr>
        <w:t>Mcguigan MR, Newton MJ, Winchester JB, Nelson AG. Relationship between isometric and dynamic strength in recreationally trained men. J Strength Cond Res. 2010;24(9):2570-3.</w:t>
      </w:r>
    </w:p>
    <w:p w14:paraId="5F3ACC45" w14:textId="77777777" w:rsidR="00E775FF" w:rsidRPr="00D567F4" w:rsidRDefault="00E775FF" w:rsidP="00D567F4">
      <w:pPr>
        <w:spacing w:line="276" w:lineRule="auto"/>
        <w:rPr>
          <w:rFonts w:cstheme="minorHAnsi"/>
        </w:rPr>
      </w:pPr>
      <w:r w:rsidRPr="00D567F4">
        <w:rPr>
          <w:rFonts w:cstheme="minorHAnsi"/>
        </w:rPr>
        <w:t>Wisløff U, Castagna C, Helgerud J, Jones R, Hoff J. Strong correlation of maximal squat strength with sprint performance and vertical jump height in elite soccer players. Br J Sports Med. 2004;38(3):285-8.</w:t>
      </w:r>
    </w:p>
    <w:p w14:paraId="6DBB5392" w14:textId="77777777" w:rsidR="00E775FF" w:rsidRPr="00D567F4" w:rsidRDefault="00E775FF" w:rsidP="00D567F4">
      <w:pPr>
        <w:spacing w:line="276" w:lineRule="auto"/>
        <w:rPr>
          <w:rFonts w:cstheme="minorHAnsi"/>
        </w:rPr>
      </w:pPr>
      <w:r w:rsidRPr="00D567F4">
        <w:rPr>
          <w:rFonts w:cstheme="minorHAnsi"/>
        </w:rPr>
        <w:t xml:space="preserve">Spiteri T, Nimphius S, Hart NH, </w:t>
      </w:r>
      <w:proofErr w:type="spellStart"/>
      <w:r w:rsidRPr="00D567F4">
        <w:rPr>
          <w:rFonts w:cstheme="minorHAnsi"/>
        </w:rPr>
        <w:t>Specos</w:t>
      </w:r>
      <w:proofErr w:type="spellEnd"/>
      <w:r w:rsidRPr="00D567F4">
        <w:rPr>
          <w:rFonts w:cstheme="minorHAnsi"/>
        </w:rPr>
        <w:t xml:space="preserve"> C, Sheppard JM, Newton RU. Contribution of strength characteristics to change of direction and agility performance in female basketball athletes. J Strength Cond Res. 2014;28(9):2415-23.</w:t>
      </w:r>
    </w:p>
    <w:p w14:paraId="46820671" w14:textId="77777777" w:rsidR="00E775FF" w:rsidRPr="00D567F4" w:rsidRDefault="00E775FF" w:rsidP="00D567F4">
      <w:pPr>
        <w:spacing w:line="276" w:lineRule="auto"/>
        <w:rPr>
          <w:rFonts w:cstheme="minorHAnsi"/>
        </w:rPr>
      </w:pPr>
      <w:r w:rsidRPr="00D567F4">
        <w:rPr>
          <w:rFonts w:cstheme="minorHAnsi"/>
        </w:rPr>
        <w:t>Peterson MD, Alvar BA, Rhea MR. The contribution of maximal force production to explosive movement among young collegiate athletes. J Strength Cond Res. 2006;20(4):867-73.</w:t>
      </w:r>
    </w:p>
    <w:p w14:paraId="053E0761" w14:textId="77777777" w:rsidR="00E775FF" w:rsidRPr="00D567F4" w:rsidRDefault="00E775FF" w:rsidP="00D567F4">
      <w:pPr>
        <w:spacing w:line="276" w:lineRule="auto"/>
        <w:rPr>
          <w:rFonts w:cstheme="minorHAnsi"/>
        </w:rPr>
      </w:pPr>
      <w:r w:rsidRPr="00D567F4">
        <w:rPr>
          <w:rFonts w:cstheme="minorHAnsi"/>
        </w:rPr>
        <w:t xml:space="preserve">Hopkins WG. Measures of reliability in sports medicine and science. Sports Med. </w:t>
      </w:r>
      <w:proofErr w:type="gramStart"/>
      <w:r w:rsidRPr="00D567F4">
        <w:rPr>
          <w:rFonts w:cstheme="minorHAnsi"/>
        </w:rPr>
        <w:t>2000;30:1</w:t>
      </w:r>
      <w:proofErr w:type="gramEnd"/>
      <w:r w:rsidRPr="00D567F4">
        <w:rPr>
          <w:rFonts w:cstheme="minorHAnsi"/>
        </w:rPr>
        <w:t>-5.</w:t>
      </w:r>
    </w:p>
    <w:p w14:paraId="37ADBE0D" w14:textId="5A319E8F" w:rsidR="00E775FF" w:rsidRPr="00D567F4" w:rsidRDefault="00E775FF" w:rsidP="00D567F4">
      <w:pPr>
        <w:spacing w:line="276" w:lineRule="auto"/>
        <w:rPr>
          <w:rFonts w:cstheme="minorHAnsi"/>
        </w:rPr>
      </w:pPr>
      <w:r w:rsidRPr="00D567F4">
        <w:rPr>
          <w:rFonts w:cstheme="minorHAnsi"/>
        </w:rPr>
        <w:t xml:space="preserve">Kroemer KH, Marras WS, McGlothlin JD, McIntyre DR, Nordin M. On the measurement of human strength. </w:t>
      </w:r>
      <w:r w:rsidR="00B5549C" w:rsidRPr="00D567F4">
        <w:rPr>
          <w:rFonts w:cstheme="minorHAnsi"/>
        </w:rPr>
        <w:t>Int J Ind Ergon</w:t>
      </w:r>
      <w:r w:rsidRPr="00D567F4">
        <w:rPr>
          <w:rFonts w:cstheme="minorHAnsi"/>
        </w:rPr>
        <w:t>. 1990;6(3):199-210.</w:t>
      </w:r>
    </w:p>
    <w:p w14:paraId="1F60B9D6" w14:textId="77777777" w:rsidR="00E775FF" w:rsidRPr="00D567F4" w:rsidRDefault="00E775FF" w:rsidP="00D567F4">
      <w:pPr>
        <w:spacing w:line="276" w:lineRule="auto"/>
        <w:rPr>
          <w:rFonts w:cstheme="minorHAnsi"/>
        </w:rPr>
      </w:pPr>
      <w:r w:rsidRPr="00D567F4">
        <w:rPr>
          <w:rFonts w:cstheme="minorHAnsi"/>
        </w:rPr>
        <w:t xml:space="preserve">Wilson GJ, Murphy AJ. The use of isometric tests of muscular function in athletic assessment. Sports Med. </w:t>
      </w:r>
      <w:proofErr w:type="gramStart"/>
      <w:r w:rsidRPr="00D567F4">
        <w:rPr>
          <w:rFonts w:cstheme="minorHAnsi"/>
        </w:rPr>
        <w:t>1996;22:19</w:t>
      </w:r>
      <w:proofErr w:type="gramEnd"/>
      <w:r w:rsidRPr="00D567F4">
        <w:rPr>
          <w:rFonts w:cstheme="minorHAnsi"/>
        </w:rPr>
        <w:t>-37.</w:t>
      </w:r>
    </w:p>
    <w:p w14:paraId="5CC61AA9" w14:textId="77777777" w:rsidR="00E775FF" w:rsidRPr="00D567F4" w:rsidRDefault="00E775FF" w:rsidP="00D567F4">
      <w:pPr>
        <w:spacing w:line="276" w:lineRule="auto"/>
        <w:rPr>
          <w:rFonts w:cstheme="minorHAnsi"/>
        </w:rPr>
      </w:pPr>
      <w:r w:rsidRPr="00D567F4">
        <w:rPr>
          <w:rFonts w:cstheme="minorHAnsi"/>
        </w:rPr>
        <w:t xml:space="preserve">Nuzzo JL, Taylor JL, </w:t>
      </w:r>
      <w:proofErr w:type="spellStart"/>
      <w:r w:rsidRPr="00D567F4">
        <w:rPr>
          <w:rFonts w:cstheme="minorHAnsi"/>
        </w:rPr>
        <w:t>Gandevia</w:t>
      </w:r>
      <w:proofErr w:type="spellEnd"/>
      <w:r w:rsidRPr="00D567F4">
        <w:rPr>
          <w:rFonts w:cstheme="minorHAnsi"/>
        </w:rPr>
        <w:t xml:space="preserve"> SC. CORP: Measurement of upper and lower limb muscle strength and voluntary activation. J Appl Physiol. 2019;126(3):513-43.</w:t>
      </w:r>
    </w:p>
    <w:p w14:paraId="36F9B005" w14:textId="77777777" w:rsidR="00E775FF" w:rsidRPr="00D567F4" w:rsidRDefault="00E775FF" w:rsidP="00D567F4">
      <w:pPr>
        <w:spacing w:line="276" w:lineRule="auto"/>
        <w:rPr>
          <w:rFonts w:cstheme="minorHAnsi"/>
        </w:rPr>
      </w:pPr>
      <w:proofErr w:type="spellStart"/>
      <w:r w:rsidRPr="00D567F4">
        <w:rPr>
          <w:rFonts w:cstheme="minorHAnsi"/>
        </w:rPr>
        <w:t>Parraca</w:t>
      </w:r>
      <w:proofErr w:type="spellEnd"/>
      <w:r w:rsidRPr="00D567F4">
        <w:rPr>
          <w:rFonts w:cstheme="minorHAnsi"/>
        </w:rPr>
        <w:t xml:space="preserve"> JA, </w:t>
      </w:r>
      <w:proofErr w:type="spellStart"/>
      <w:r w:rsidRPr="00D567F4">
        <w:rPr>
          <w:rFonts w:cstheme="minorHAnsi"/>
        </w:rPr>
        <w:t>Adsuar</w:t>
      </w:r>
      <w:proofErr w:type="spellEnd"/>
      <w:r w:rsidRPr="00D567F4">
        <w:rPr>
          <w:rFonts w:cstheme="minorHAnsi"/>
        </w:rPr>
        <w:t xml:space="preserve"> JC, Domínguez-Muñoz FJ, Barrios-Fernandez S, Tomas-Carus P. Test-retest reliability of isokinetic strength measurements in lower limbs in elderly. Biology. 2022;11(6):802.</w:t>
      </w:r>
    </w:p>
    <w:p w14:paraId="23E27580" w14:textId="23FE1F52" w:rsidR="00E775FF" w:rsidRPr="00D567F4" w:rsidRDefault="00E775FF" w:rsidP="00D567F4">
      <w:pPr>
        <w:spacing w:line="276" w:lineRule="auto"/>
        <w:rPr>
          <w:rFonts w:cstheme="minorHAnsi"/>
        </w:rPr>
      </w:pPr>
      <w:r w:rsidRPr="00D567F4">
        <w:rPr>
          <w:rFonts w:cstheme="minorHAnsi"/>
        </w:rPr>
        <w:t xml:space="preserve">Dirnberger J, Huber C, Hoop D, </w:t>
      </w:r>
      <w:proofErr w:type="spellStart"/>
      <w:r w:rsidRPr="00D567F4">
        <w:rPr>
          <w:rFonts w:cstheme="minorHAnsi"/>
        </w:rPr>
        <w:t>Kösters</w:t>
      </w:r>
      <w:proofErr w:type="spellEnd"/>
      <w:r w:rsidRPr="00D567F4">
        <w:rPr>
          <w:rFonts w:cstheme="minorHAnsi"/>
        </w:rPr>
        <w:t xml:space="preserve"> A, Müller E. Reproducibility of concentric and eccentric isokinetic multi-joint leg extension measurements using the </w:t>
      </w:r>
      <w:proofErr w:type="spellStart"/>
      <w:r w:rsidRPr="00D567F4">
        <w:rPr>
          <w:rFonts w:cstheme="minorHAnsi"/>
        </w:rPr>
        <w:t>IsoMed</w:t>
      </w:r>
      <w:proofErr w:type="spellEnd"/>
      <w:r w:rsidRPr="00D567F4">
        <w:rPr>
          <w:rFonts w:cstheme="minorHAnsi"/>
        </w:rPr>
        <w:t xml:space="preserve"> 2000-system. </w:t>
      </w:r>
      <w:proofErr w:type="spellStart"/>
      <w:r w:rsidR="00E35F4C" w:rsidRPr="00D567F4">
        <w:rPr>
          <w:rFonts w:cstheme="minorHAnsi"/>
        </w:rPr>
        <w:t>Isokinet</w:t>
      </w:r>
      <w:proofErr w:type="spellEnd"/>
      <w:r w:rsidR="00E35F4C" w:rsidRPr="00D567F4">
        <w:rPr>
          <w:rFonts w:cstheme="minorHAnsi"/>
        </w:rPr>
        <w:t xml:space="preserve"> </w:t>
      </w:r>
      <w:proofErr w:type="spellStart"/>
      <w:r w:rsidR="00E35F4C" w:rsidRPr="00D567F4">
        <w:rPr>
          <w:rFonts w:cstheme="minorHAnsi"/>
        </w:rPr>
        <w:t>Exerc</w:t>
      </w:r>
      <w:proofErr w:type="spellEnd"/>
      <w:r w:rsidR="00E35F4C" w:rsidRPr="00D567F4">
        <w:rPr>
          <w:rFonts w:cstheme="minorHAnsi"/>
        </w:rPr>
        <w:t xml:space="preserve"> Sci</w:t>
      </w:r>
      <w:r w:rsidRPr="00D567F4">
        <w:rPr>
          <w:rFonts w:cstheme="minorHAnsi"/>
        </w:rPr>
        <w:t>. 2013;21(3):195-202.</w:t>
      </w:r>
    </w:p>
    <w:p w14:paraId="41C2867E" w14:textId="6990D85F" w:rsidR="00E775FF" w:rsidRPr="00D567F4" w:rsidRDefault="00E775FF" w:rsidP="00D567F4">
      <w:pPr>
        <w:spacing w:line="276" w:lineRule="auto"/>
        <w:rPr>
          <w:rFonts w:cstheme="minorHAnsi"/>
        </w:rPr>
      </w:pPr>
      <w:proofErr w:type="spellStart"/>
      <w:r w:rsidRPr="00D567F4">
        <w:rPr>
          <w:rFonts w:cstheme="minorHAnsi"/>
        </w:rPr>
        <w:lastRenderedPageBreak/>
        <w:t>Ratamess</w:t>
      </w:r>
      <w:proofErr w:type="spellEnd"/>
      <w:r w:rsidRPr="00D567F4">
        <w:rPr>
          <w:rFonts w:cstheme="minorHAnsi"/>
        </w:rPr>
        <w:t xml:space="preserve"> NA, Beller NA, Gonzalez AM, Spatz GE, Hoffman JR, Ross RE, </w:t>
      </w:r>
      <w:proofErr w:type="spellStart"/>
      <w:r w:rsidRPr="00D567F4">
        <w:rPr>
          <w:rFonts w:cstheme="minorHAnsi"/>
        </w:rPr>
        <w:t>Faigenbaum</w:t>
      </w:r>
      <w:proofErr w:type="spellEnd"/>
      <w:r w:rsidRPr="00D567F4">
        <w:rPr>
          <w:rFonts w:cstheme="minorHAnsi"/>
        </w:rPr>
        <w:t xml:space="preserve"> AD, Kang J. The effects of multiple-joint isokinetic resistance training on maximal isokinetic and dynamic muscle strength and local muscular endurance. </w:t>
      </w:r>
      <w:r w:rsidR="00553DD7" w:rsidRPr="00D567F4">
        <w:rPr>
          <w:rFonts w:cstheme="minorHAnsi"/>
        </w:rPr>
        <w:t>J sport Sci Med</w:t>
      </w:r>
      <w:r w:rsidRPr="00D567F4">
        <w:rPr>
          <w:rFonts w:cstheme="minorHAnsi"/>
        </w:rPr>
        <w:t>. 2016;15(1):34.</w:t>
      </w:r>
    </w:p>
    <w:p w14:paraId="5EAE6531" w14:textId="5698595A" w:rsidR="00E775FF" w:rsidRPr="00D567F4" w:rsidRDefault="00E775FF" w:rsidP="00D567F4">
      <w:pPr>
        <w:spacing w:line="276" w:lineRule="auto"/>
        <w:rPr>
          <w:rFonts w:cstheme="minorHAnsi"/>
        </w:rPr>
      </w:pPr>
      <w:proofErr w:type="spellStart"/>
      <w:r w:rsidRPr="00D567F4">
        <w:rPr>
          <w:rFonts w:cstheme="minorHAnsi"/>
        </w:rPr>
        <w:t>Coudeyre</w:t>
      </w:r>
      <w:proofErr w:type="spellEnd"/>
      <w:r w:rsidRPr="00D567F4">
        <w:rPr>
          <w:rFonts w:cstheme="minorHAnsi"/>
        </w:rPr>
        <w:t xml:space="preserve"> E, Jegu AG, </w:t>
      </w:r>
      <w:proofErr w:type="spellStart"/>
      <w:r w:rsidRPr="00D567F4">
        <w:rPr>
          <w:rFonts w:cstheme="minorHAnsi"/>
        </w:rPr>
        <w:t>Giustanini</w:t>
      </w:r>
      <w:proofErr w:type="spellEnd"/>
      <w:r w:rsidRPr="00D567F4">
        <w:rPr>
          <w:rFonts w:cstheme="minorHAnsi"/>
        </w:rPr>
        <w:t xml:space="preserve"> M, </w:t>
      </w:r>
      <w:proofErr w:type="spellStart"/>
      <w:r w:rsidRPr="00D567F4">
        <w:rPr>
          <w:rFonts w:cstheme="minorHAnsi"/>
        </w:rPr>
        <w:t>Marrel</w:t>
      </w:r>
      <w:proofErr w:type="spellEnd"/>
      <w:r w:rsidRPr="00D567F4">
        <w:rPr>
          <w:rFonts w:cstheme="minorHAnsi"/>
        </w:rPr>
        <w:t xml:space="preserve"> JP, Edouard P, Pereira B. Isokinetic muscle strengthening for knee osteoarthritis: A systematic review of randomized controlled trials with meta-analysis. </w:t>
      </w:r>
      <w:r w:rsidR="001F64B4" w:rsidRPr="00D567F4">
        <w:rPr>
          <w:rFonts w:cstheme="minorHAnsi"/>
        </w:rPr>
        <w:t xml:space="preserve">Ann Phys </w:t>
      </w:r>
      <w:proofErr w:type="spellStart"/>
      <w:r w:rsidR="001F64B4" w:rsidRPr="00D567F4">
        <w:rPr>
          <w:rFonts w:cstheme="minorHAnsi"/>
        </w:rPr>
        <w:t>Rehabil</w:t>
      </w:r>
      <w:proofErr w:type="spellEnd"/>
      <w:r w:rsidR="001F64B4" w:rsidRPr="00D567F4">
        <w:rPr>
          <w:rFonts w:cstheme="minorHAnsi"/>
        </w:rPr>
        <w:t xml:space="preserve"> Med</w:t>
      </w:r>
      <w:r w:rsidRPr="00D567F4">
        <w:rPr>
          <w:rFonts w:cstheme="minorHAnsi"/>
        </w:rPr>
        <w:t>. 2016;59(3):207-15.</w:t>
      </w:r>
    </w:p>
    <w:p w14:paraId="636CE556" w14:textId="77777777" w:rsidR="00E775FF" w:rsidRPr="00D567F4" w:rsidRDefault="00E775FF" w:rsidP="00D567F4">
      <w:pPr>
        <w:spacing w:line="276" w:lineRule="auto"/>
        <w:rPr>
          <w:rFonts w:cstheme="minorHAnsi"/>
        </w:rPr>
      </w:pPr>
      <w:r w:rsidRPr="00D567F4">
        <w:rPr>
          <w:rFonts w:cstheme="minorHAnsi"/>
        </w:rPr>
        <w:t>Dvir Z, Müller S. Multiple-joint isokinetic dynamometry: a critical review. J Strength Cond Res. 2020;34(2):587-601.</w:t>
      </w:r>
    </w:p>
    <w:p w14:paraId="63A6FA98" w14:textId="77777777" w:rsidR="00E775FF" w:rsidRPr="00D567F4" w:rsidRDefault="00E775FF" w:rsidP="00D567F4">
      <w:pPr>
        <w:spacing w:line="276" w:lineRule="auto"/>
        <w:rPr>
          <w:rFonts w:cstheme="minorHAnsi"/>
        </w:rPr>
      </w:pPr>
      <w:r w:rsidRPr="00D567F4">
        <w:rPr>
          <w:rFonts w:cstheme="minorHAnsi"/>
        </w:rPr>
        <w:t xml:space="preserve">Paoli A, Gentil P, Moro T, </w:t>
      </w:r>
      <w:proofErr w:type="spellStart"/>
      <w:r w:rsidRPr="00D567F4">
        <w:rPr>
          <w:rFonts w:cstheme="minorHAnsi"/>
        </w:rPr>
        <w:t>Marcolin</w:t>
      </w:r>
      <w:proofErr w:type="spellEnd"/>
      <w:r w:rsidRPr="00D567F4">
        <w:rPr>
          <w:rFonts w:cstheme="minorHAnsi"/>
        </w:rPr>
        <w:t xml:space="preserve"> G, Bianco A. Resistance training with single vs. multi-joint exercises at equal total load volume: effects on body composition, cardiorespiratory fitness, and muscle strength. Front Physiol. </w:t>
      </w:r>
      <w:proofErr w:type="gramStart"/>
      <w:r w:rsidRPr="00D567F4">
        <w:rPr>
          <w:rFonts w:cstheme="minorHAnsi"/>
        </w:rPr>
        <w:t>2017;8:1105</w:t>
      </w:r>
      <w:proofErr w:type="gramEnd"/>
      <w:r w:rsidRPr="00D567F4">
        <w:rPr>
          <w:rFonts w:cstheme="minorHAnsi"/>
        </w:rPr>
        <w:t>.</w:t>
      </w:r>
    </w:p>
    <w:p w14:paraId="17E877B5" w14:textId="0D4AB510" w:rsidR="00E775FF" w:rsidRPr="00D567F4" w:rsidRDefault="00E775FF" w:rsidP="00D567F4">
      <w:pPr>
        <w:spacing w:line="276" w:lineRule="auto"/>
        <w:rPr>
          <w:rFonts w:cstheme="minorHAnsi"/>
        </w:rPr>
      </w:pPr>
      <w:r w:rsidRPr="00D567F4">
        <w:rPr>
          <w:rFonts w:cstheme="minorHAnsi"/>
        </w:rPr>
        <w:t xml:space="preserve">Stock MS, Luera MJ. Consistency of peak and mean concentric and eccentric force using a novel squat testing device. </w:t>
      </w:r>
      <w:r w:rsidR="001F64B4" w:rsidRPr="00D567F4">
        <w:rPr>
          <w:rFonts w:cstheme="minorHAnsi"/>
        </w:rPr>
        <w:t>J Appl Biomech</w:t>
      </w:r>
      <w:r w:rsidRPr="00D567F4">
        <w:rPr>
          <w:rFonts w:cstheme="minorHAnsi"/>
        </w:rPr>
        <w:t>. 2014;30(2):322-5.</w:t>
      </w:r>
    </w:p>
    <w:p w14:paraId="4C45101A" w14:textId="77777777" w:rsidR="00E775FF" w:rsidRPr="00D567F4" w:rsidRDefault="00E775FF" w:rsidP="00D567F4">
      <w:pPr>
        <w:spacing w:line="276" w:lineRule="auto"/>
        <w:rPr>
          <w:rFonts w:cstheme="minorHAnsi"/>
        </w:rPr>
      </w:pPr>
      <w:r w:rsidRPr="00D567F4">
        <w:rPr>
          <w:rFonts w:cstheme="minorHAnsi"/>
        </w:rPr>
        <w:t xml:space="preserve">Bridgeman LA, McGuigan MR, Gill ND, </w:t>
      </w:r>
      <w:proofErr w:type="spellStart"/>
      <w:r w:rsidRPr="00D567F4">
        <w:rPr>
          <w:rFonts w:cstheme="minorHAnsi"/>
        </w:rPr>
        <w:t>Dulson</w:t>
      </w:r>
      <w:proofErr w:type="spellEnd"/>
      <w:r w:rsidRPr="00D567F4">
        <w:rPr>
          <w:rFonts w:cstheme="minorHAnsi"/>
        </w:rPr>
        <w:t xml:space="preserve"> DK. Test-retest reliability of a novel isokinetic squat device with strength-trained athletes. J Strength Cond Res. 2016;30(11):3261-5.</w:t>
      </w:r>
    </w:p>
    <w:p w14:paraId="10879BE0" w14:textId="7ECA146E" w:rsidR="00E775FF" w:rsidRPr="00D567F4" w:rsidRDefault="00E775FF" w:rsidP="00D567F4">
      <w:pPr>
        <w:spacing w:line="276" w:lineRule="auto"/>
        <w:rPr>
          <w:rFonts w:cstheme="minorHAnsi"/>
        </w:rPr>
      </w:pPr>
      <w:r w:rsidRPr="00D567F4">
        <w:rPr>
          <w:rFonts w:cstheme="minorHAnsi"/>
        </w:rPr>
        <w:t>Callaghan MJ, McCarthy CJ, Al-Omar A, Oldham JA. The reproducibility of multi-joint isokinetic and isometric assessments in a healthy and patient population. Clin Biomech. 2000;15(9):678-83.</w:t>
      </w:r>
    </w:p>
    <w:p w14:paraId="3D739F77" w14:textId="77777777" w:rsidR="00E775FF" w:rsidRPr="00D567F4" w:rsidRDefault="00E775FF" w:rsidP="00D567F4">
      <w:pPr>
        <w:spacing w:line="276" w:lineRule="auto"/>
        <w:rPr>
          <w:rFonts w:cstheme="minorHAnsi"/>
        </w:rPr>
      </w:pPr>
      <w:r w:rsidRPr="00D567F4">
        <w:rPr>
          <w:rFonts w:cstheme="minorHAnsi"/>
        </w:rPr>
        <w:t xml:space="preserve">Hopkins WG, </w:t>
      </w:r>
      <w:proofErr w:type="spellStart"/>
      <w:r w:rsidRPr="00D567F4">
        <w:rPr>
          <w:rFonts w:cstheme="minorHAnsi"/>
        </w:rPr>
        <w:t>Schabort</w:t>
      </w:r>
      <w:proofErr w:type="spellEnd"/>
      <w:r w:rsidRPr="00D567F4">
        <w:rPr>
          <w:rFonts w:cstheme="minorHAnsi"/>
        </w:rPr>
        <w:t xml:space="preserve"> EJ, Hawley JA. Reliability of power in physical performance tests. Sports Med. </w:t>
      </w:r>
      <w:proofErr w:type="gramStart"/>
      <w:r w:rsidRPr="00D567F4">
        <w:rPr>
          <w:rFonts w:cstheme="minorHAnsi"/>
        </w:rPr>
        <w:t>2001;31:211</w:t>
      </w:r>
      <w:proofErr w:type="gramEnd"/>
      <w:r w:rsidRPr="00D567F4">
        <w:rPr>
          <w:rFonts w:cstheme="minorHAnsi"/>
        </w:rPr>
        <w:t>-34.</w:t>
      </w:r>
    </w:p>
    <w:p w14:paraId="17B96FD3" w14:textId="76228F14" w:rsidR="00E775FF" w:rsidRPr="00D567F4" w:rsidRDefault="00E775FF" w:rsidP="00D567F4">
      <w:pPr>
        <w:spacing w:line="276" w:lineRule="auto"/>
        <w:rPr>
          <w:rFonts w:cstheme="minorHAnsi"/>
        </w:rPr>
      </w:pPr>
      <w:proofErr w:type="spellStart"/>
      <w:r w:rsidRPr="00D567F4">
        <w:rPr>
          <w:rFonts w:cstheme="minorHAnsi"/>
        </w:rPr>
        <w:t>Schärer</w:t>
      </w:r>
      <w:proofErr w:type="spellEnd"/>
      <w:r w:rsidRPr="00D567F4">
        <w:rPr>
          <w:rFonts w:cstheme="minorHAnsi"/>
        </w:rPr>
        <w:t xml:space="preserve"> C, </w:t>
      </w:r>
      <w:proofErr w:type="spellStart"/>
      <w:r w:rsidRPr="00D567F4">
        <w:rPr>
          <w:rFonts w:cstheme="minorHAnsi"/>
        </w:rPr>
        <w:t>Tacchelli</w:t>
      </w:r>
      <w:proofErr w:type="spellEnd"/>
      <w:r w:rsidRPr="00D567F4">
        <w:rPr>
          <w:rFonts w:cstheme="minorHAnsi"/>
        </w:rPr>
        <w:t xml:space="preserve"> L, </w:t>
      </w:r>
      <w:proofErr w:type="spellStart"/>
      <w:r w:rsidRPr="00D567F4">
        <w:rPr>
          <w:rFonts w:cstheme="minorHAnsi"/>
        </w:rPr>
        <w:t>Göpfert</w:t>
      </w:r>
      <w:proofErr w:type="spellEnd"/>
      <w:r w:rsidRPr="00D567F4">
        <w:rPr>
          <w:rFonts w:cstheme="minorHAnsi"/>
        </w:rPr>
        <w:t xml:space="preserve"> B, Gross M, </w:t>
      </w:r>
      <w:proofErr w:type="spellStart"/>
      <w:r w:rsidRPr="00D567F4">
        <w:rPr>
          <w:rFonts w:cstheme="minorHAnsi"/>
        </w:rPr>
        <w:t>Lüthy</w:t>
      </w:r>
      <w:proofErr w:type="spellEnd"/>
      <w:r w:rsidRPr="00D567F4">
        <w:rPr>
          <w:rFonts w:cstheme="minorHAnsi"/>
        </w:rPr>
        <w:t xml:space="preserve"> F, Taube W, Hübner K. Specific eccentric–isokinetic cluster training improves static strength elements on rings for elite gymnasts. </w:t>
      </w:r>
      <w:r w:rsidR="00805CF8" w:rsidRPr="00D567F4">
        <w:rPr>
          <w:rFonts w:cstheme="minorHAnsi"/>
        </w:rPr>
        <w:t>Int J</w:t>
      </w:r>
      <w:r w:rsidRPr="00D567F4">
        <w:rPr>
          <w:rFonts w:cstheme="minorHAnsi"/>
        </w:rPr>
        <w:t xml:space="preserve"> </w:t>
      </w:r>
      <w:r w:rsidR="00805CF8" w:rsidRPr="00D567F4">
        <w:rPr>
          <w:rFonts w:cstheme="minorHAnsi"/>
        </w:rPr>
        <w:t>Environ</w:t>
      </w:r>
      <w:r w:rsidRPr="00D567F4">
        <w:rPr>
          <w:rFonts w:cstheme="minorHAnsi"/>
        </w:rPr>
        <w:t xml:space="preserve"> </w:t>
      </w:r>
      <w:r w:rsidR="00805CF8" w:rsidRPr="00D567F4">
        <w:rPr>
          <w:rFonts w:cstheme="minorHAnsi"/>
        </w:rPr>
        <w:t>Res Public Health</w:t>
      </w:r>
      <w:r w:rsidRPr="00D567F4">
        <w:rPr>
          <w:rFonts w:cstheme="minorHAnsi"/>
        </w:rPr>
        <w:t>. 2019;16(22):4571.</w:t>
      </w:r>
    </w:p>
    <w:p w14:paraId="4003B217" w14:textId="15E88BF9" w:rsidR="00E775FF" w:rsidRPr="00D567F4" w:rsidRDefault="00E775FF" w:rsidP="00D567F4">
      <w:pPr>
        <w:spacing w:line="276" w:lineRule="auto"/>
        <w:rPr>
          <w:rFonts w:cstheme="minorHAnsi"/>
        </w:rPr>
      </w:pPr>
      <w:r w:rsidRPr="00D567F4">
        <w:rPr>
          <w:rFonts w:cstheme="minorHAnsi"/>
        </w:rPr>
        <w:t xml:space="preserve">Kroll W. Test reliability and errors of measurement at several levels of absolute isometric strength. </w:t>
      </w:r>
      <w:r w:rsidR="008D7A10" w:rsidRPr="00D567F4">
        <w:rPr>
          <w:rFonts w:cstheme="minorHAnsi"/>
        </w:rPr>
        <w:t xml:space="preserve">Res Q </w:t>
      </w:r>
      <w:proofErr w:type="spellStart"/>
      <w:r w:rsidR="008D7A10" w:rsidRPr="00D567F4">
        <w:rPr>
          <w:rFonts w:cstheme="minorHAnsi"/>
        </w:rPr>
        <w:t>Exerc</w:t>
      </w:r>
      <w:proofErr w:type="spellEnd"/>
      <w:r w:rsidR="003853C7" w:rsidRPr="00D567F4">
        <w:rPr>
          <w:rFonts w:cstheme="minorHAnsi"/>
        </w:rPr>
        <w:t xml:space="preserve"> Sport</w:t>
      </w:r>
      <w:r w:rsidRPr="00D567F4">
        <w:rPr>
          <w:rFonts w:cstheme="minorHAnsi"/>
        </w:rPr>
        <w:t>. 1970 May;41(2):155-63.</w:t>
      </w:r>
    </w:p>
    <w:p w14:paraId="68D3FE49" w14:textId="154E9AFD" w:rsidR="00E775FF" w:rsidRPr="00D567F4" w:rsidRDefault="00E775FF" w:rsidP="00D567F4">
      <w:pPr>
        <w:spacing w:line="276" w:lineRule="auto"/>
        <w:rPr>
          <w:rFonts w:cstheme="minorHAnsi"/>
        </w:rPr>
      </w:pPr>
      <w:r w:rsidRPr="00D567F4">
        <w:rPr>
          <w:rFonts w:cstheme="minorHAnsi"/>
        </w:rPr>
        <w:t xml:space="preserve">Hoffman JR, </w:t>
      </w:r>
      <w:proofErr w:type="spellStart"/>
      <w:r w:rsidRPr="00D567F4">
        <w:rPr>
          <w:rFonts w:cstheme="minorHAnsi"/>
        </w:rPr>
        <w:t>Ratamess</w:t>
      </w:r>
      <w:proofErr w:type="spellEnd"/>
      <w:r w:rsidRPr="00D567F4">
        <w:rPr>
          <w:rFonts w:cstheme="minorHAnsi"/>
        </w:rPr>
        <w:t xml:space="preserve"> NA, Kang J, Gonzalez AM, Beller NA, Craig SA. Effect of 15 days of betaine ingestion on concentric and eccentric force outputs during isokinetic exercise. J Strength Cond Res. 2011;25(8):2235-41.</w:t>
      </w:r>
    </w:p>
    <w:p w14:paraId="27CF1FDF" w14:textId="77777777" w:rsidR="00E775FF" w:rsidRPr="00D567F4" w:rsidRDefault="00E775FF" w:rsidP="00D567F4">
      <w:pPr>
        <w:spacing w:line="276" w:lineRule="auto"/>
        <w:rPr>
          <w:rFonts w:cstheme="minorHAnsi"/>
        </w:rPr>
      </w:pPr>
      <w:r w:rsidRPr="00D567F4">
        <w:rPr>
          <w:rFonts w:cstheme="minorHAnsi"/>
        </w:rPr>
        <w:t xml:space="preserve">de Vet HC, </w:t>
      </w:r>
      <w:proofErr w:type="spellStart"/>
      <w:r w:rsidRPr="00D567F4">
        <w:rPr>
          <w:rFonts w:cstheme="minorHAnsi"/>
        </w:rPr>
        <w:t>Terwee</w:t>
      </w:r>
      <w:proofErr w:type="spellEnd"/>
      <w:r w:rsidRPr="00D567F4">
        <w:rPr>
          <w:rFonts w:cstheme="minorHAnsi"/>
        </w:rPr>
        <w:t xml:space="preserve"> CB, Knol DL, Bouter LM. When to use agreement versus reliability measures. J Clin </w:t>
      </w:r>
      <w:proofErr w:type="spellStart"/>
      <w:r w:rsidRPr="00D567F4">
        <w:rPr>
          <w:rFonts w:cstheme="minorHAnsi"/>
        </w:rPr>
        <w:t>Epidemiol</w:t>
      </w:r>
      <w:proofErr w:type="spellEnd"/>
      <w:r w:rsidRPr="00D567F4">
        <w:rPr>
          <w:rFonts w:cstheme="minorHAnsi"/>
        </w:rPr>
        <w:t>. 2006;59(10):1033-9.</w:t>
      </w:r>
    </w:p>
    <w:p w14:paraId="50067053" w14:textId="0B98596B" w:rsidR="00E775FF" w:rsidRPr="00D567F4" w:rsidRDefault="00E775FF" w:rsidP="00D567F4">
      <w:pPr>
        <w:spacing w:line="276" w:lineRule="auto"/>
        <w:rPr>
          <w:rFonts w:cstheme="minorHAnsi"/>
        </w:rPr>
      </w:pPr>
      <w:proofErr w:type="spellStart"/>
      <w:r w:rsidRPr="00D567F4">
        <w:rPr>
          <w:rFonts w:cstheme="minorHAnsi"/>
        </w:rPr>
        <w:t>Knaier</w:t>
      </w:r>
      <w:proofErr w:type="spellEnd"/>
      <w:r w:rsidRPr="00D567F4">
        <w:rPr>
          <w:rFonts w:cstheme="minorHAnsi"/>
        </w:rPr>
        <w:t xml:space="preserve"> R, Qian J, Roth R, Infanger D, Notter T, Wang W, </w:t>
      </w:r>
      <w:proofErr w:type="spellStart"/>
      <w:r w:rsidRPr="00D567F4">
        <w:rPr>
          <w:rFonts w:cstheme="minorHAnsi"/>
        </w:rPr>
        <w:t>Cajochen</w:t>
      </w:r>
      <w:proofErr w:type="spellEnd"/>
      <w:r w:rsidRPr="00D567F4">
        <w:rPr>
          <w:rFonts w:cstheme="minorHAnsi"/>
        </w:rPr>
        <w:t xml:space="preserve"> C, Scheer FA. Diurnal variation in maximum endurance and maximum strength performance: a systematic review and meta-analysis. </w:t>
      </w:r>
      <w:r w:rsidR="003853C7" w:rsidRPr="00D567F4">
        <w:rPr>
          <w:rFonts w:cstheme="minorHAnsi"/>
        </w:rPr>
        <w:t xml:space="preserve">Med Sci Sports </w:t>
      </w:r>
      <w:proofErr w:type="spellStart"/>
      <w:r w:rsidR="003853C7" w:rsidRPr="00D567F4">
        <w:rPr>
          <w:rFonts w:cstheme="minorHAnsi"/>
        </w:rPr>
        <w:t>Exerc</w:t>
      </w:r>
      <w:proofErr w:type="spellEnd"/>
      <w:r w:rsidRPr="00D567F4">
        <w:rPr>
          <w:rFonts w:cstheme="minorHAnsi"/>
        </w:rPr>
        <w:t>. 2022;54(1):169.</w:t>
      </w:r>
    </w:p>
    <w:p w14:paraId="220FF07A" w14:textId="77777777" w:rsidR="00E775FF" w:rsidRPr="00D567F4" w:rsidRDefault="00E775FF" w:rsidP="00D567F4">
      <w:pPr>
        <w:spacing w:line="276" w:lineRule="auto"/>
        <w:rPr>
          <w:rFonts w:cstheme="minorHAnsi"/>
        </w:rPr>
      </w:pPr>
      <w:proofErr w:type="spellStart"/>
      <w:r w:rsidRPr="00D567F4">
        <w:rPr>
          <w:rFonts w:cstheme="minorHAnsi"/>
        </w:rPr>
        <w:t>Chtourou</w:t>
      </w:r>
      <w:proofErr w:type="spellEnd"/>
      <w:r w:rsidRPr="00D567F4">
        <w:rPr>
          <w:rFonts w:cstheme="minorHAnsi"/>
        </w:rPr>
        <w:t xml:space="preserve"> H, Driss T, Souissi S, Gam A, </w:t>
      </w:r>
      <w:proofErr w:type="spellStart"/>
      <w:r w:rsidRPr="00D567F4">
        <w:rPr>
          <w:rFonts w:cstheme="minorHAnsi"/>
        </w:rPr>
        <w:t>Chaouachi</w:t>
      </w:r>
      <w:proofErr w:type="spellEnd"/>
      <w:r w:rsidRPr="00D567F4">
        <w:rPr>
          <w:rFonts w:cstheme="minorHAnsi"/>
        </w:rPr>
        <w:t xml:space="preserve"> A, Souissi N. The effect of strength training at the same time of the day on the diurnal fluctuations of muscular anaerobic performances. J Strength Cond Res. 2012;26(1):217-25.</w:t>
      </w:r>
    </w:p>
    <w:p w14:paraId="5889475E" w14:textId="77777777" w:rsidR="00E775FF" w:rsidRPr="00D567F4" w:rsidRDefault="00E775FF" w:rsidP="00D567F4">
      <w:pPr>
        <w:spacing w:line="276" w:lineRule="auto"/>
        <w:rPr>
          <w:rFonts w:cstheme="minorHAnsi"/>
        </w:rPr>
      </w:pPr>
      <w:r w:rsidRPr="00D567F4">
        <w:rPr>
          <w:rFonts w:cstheme="minorHAnsi"/>
        </w:rPr>
        <w:t xml:space="preserve">Engel FA, Faude O, </w:t>
      </w:r>
      <w:proofErr w:type="spellStart"/>
      <w:r w:rsidRPr="00D567F4">
        <w:rPr>
          <w:rFonts w:cstheme="minorHAnsi"/>
        </w:rPr>
        <w:t>Kölling</w:t>
      </w:r>
      <w:proofErr w:type="spellEnd"/>
      <w:r w:rsidRPr="00D567F4">
        <w:rPr>
          <w:rFonts w:cstheme="minorHAnsi"/>
        </w:rPr>
        <w:t xml:space="preserve"> S, Kellmann M, Donath L. Verbal Encouragement and Between-Day Reliability During High-Intensity Functional Strength and Endurance Performance Testing. Front Physiol. </w:t>
      </w:r>
      <w:proofErr w:type="gramStart"/>
      <w:r w:rsidRPr="00D567F4">
        <w:rPr>
          <w:rFonts w:cstheme="minorHAnsi"/>
        </w:rPr>
        <w:t>2019;10:460</w:t>
      </w:r>
      <w:proofErr w:type="gramEnd"/>
      <w:r w:rsidRPr="00D567F4">
        <w:rPr>
          <w:rFonts w:cstheme="minorHAnsi"/>
        </w:rPr>
        <w:t>.</w:t>
      </w:r>
    </w:p>
    <w:p w14:paraId="2583D331" w14:textId="4E0AD786" w:rsidR="00E775FF" w:rsidRPr="00D567F4" w:rsidRDefault="00E775FF" w:rsidP="00D567F4">
      <w:pPr>
        <w:spacing w:line="276" w:lineRule="auto"/>
        <w:rPr>
          <w:rFonts w:cstheme="minorHAnsi"/>
        </w:rPr>
      </w:pPr>
      <w:r w:rsidRPr="00D567F4">
        <w:rPr>
          <w:rFonts w:cstheme="minorHAnsi"/>
        </w:rPr>
        <w:lastRenderedPageBreak/>
        <w:t>Rodriguez-Sanchez F, Jackson CP, Hutchins SD, Clawson JM. Grateful: Facilitate Citation of R Packages.</w:t>
      </w:r>
      <w:r w:rsidR="006B3D3C" w:rsidRPr="00D567F4">
        <w:rPr>
          <w:rFonts w:cstheme="minorHAnsi"/>
        </w:rPr>
        <w:t xml:space="preserve"> 2023</w:t>
      </w:r>
      <w:r w:rsidR="00D567F4" w:rsidRPr="00D567F4">
        <w:rPr>
          <w:rFonts w:cstheme="minorHAnsi"/>
        </w:rPr>
        <w:t>.</w:t>
      </w:r>
    </w:p>
    <w:p w14:paraId="4D49C3CF" w14:textId="77777777" w:rsidR="00E775FF" w:rsidRPr="00D567F4" w:rsidRDefault="00E775FF" w:rsidP="00D567F4">
      <w:pPr>
        <w:spacing w:line="276" w:lineRule="auto"/>
        <w:rPr>
          <w:rFonts w:cstheme="minorHAnsi"/>
        </w:rPr>
      </w:pPr>
      <w:r w:rsidRPr="00D567F4">
        <w:rPr>
          <w:rFonts w:cstheme="minorHAnsi"/>
        </w:rPr>
        <w:t xml:space="preserve">Kruschke JK, Liddell TM. The Bayesian New Statistics: Hypothesis testing, estimation, meta-analysis, and power analysis from a Bayesian perspective. </w:t>
      </w:r>
      <w:proofErr w:type="spellStart"/>
      <w:r w:rsidRPr="00D567F4">
        <w:rPr>
          <w:rFonts w:cstheme="minorHAnsi"/>
        </w:rPr>
        <w:t>Psychon</w:t>
      </w:r>
      <w:proofErr w:type="spellEnd"/>
      <w:r w:rsidRPr="00D567F4">
        <w:rPr>
          <w:rFonts w:cstheme="minorHAnsi"/>
        </w:rPr>
        <w:t xml:space="preserve"> Bull Rev. 2018;25(1):178-206.</w:t>
      </w:r>
    </w:p>
    <w:p w14:paraId="21E9C134" w14:textId="77777777" w:rsidR="00E775FF" w:rsidRPr="00D567F4" w:rsidRDefault="00E775FF" w:rsidP="00D567F4">
      <w:pPr>
        <w:spacing w:line="276" w:lineRule="auto"/>
        <w:rPr>
          <w:rFonts w:cstheme="minorHAnsi"/>
        </w:rPr>
      </w:pPr>
      <w:r w:rsidRPr="00D567F4">
        <w:rPr>
          <w:rFonts w:cstheme="minorHAnsi"/>
        </w:rPr>
        <w:t xml:space="preserve">Berchtold A. Test–retest: agreement or </w:t>
      </w:r>
      <w:proofErr w:type="gramStart"/>
      <w:r w:rsidRPr="00D567F4">
        <w:rPr>
          <w:rFonts w:cstheme="minorHAnsi"/>
        </w:rPr>
        <w:t>reliability?.</w:t>
      </w:r>
      <w:proofErr w:type="gramEnd"/>
      <w:r w:rsidRPr="00D567F4">
        <w:rPr>
          <w:rFonts w:cstheme="minorHAnsi"/>
        </w:rPr>
        <w:t xml:space="preserve"> Methodological Innovations. </w:t>
      </w:r>
      <w:proofErr w:type="gramStart"/>
      <w:r w:rsidRPr="00D567F4">
        <w:rPr>
          <w:rFonts w:cstheme="minorHAnsi"/>
        </w:rPr>
        <w:t>2016;9:2059799116672875</w:t>
      </w:r>
      <w:proofErr w:type="gramEnd"/>
      <w:r w:rsidRPr="00D567F4">
        <w:rPr>
          <w:rFonts w:cstheme="minorHAnsi"/>
        </w:rPr>
        <w:t>.</w:t>
      </w:r>
    </w:p>
    <w:p w14:paraId="1FA5BC0A" w14:textId="77777777" w:rsidR="00E775FF" w:rsidRPr="00D567F4" w:rsidRDefault="00E775FF" w:rsidP="00D567F4">
      <w:pPr>
        <w:spacing w:line="276" w:lineRule="auto"/>
        <w:rPr>
          <w:rFonts w:cstheme="minorHAnsi"/>
        </w:rPr>
      </w:pPr>
      <w:r w:rsidRPr="00D567F4">
        <w:rPr>
          <w:rFonts w:cstheme="minorHAnsi"/>
        </w:rPr>
        <w:t xml:space="preserve">Kottner J, </w:t>
      </w:r>
      <w:proofErr w:type="spellStart"/>
      <w:r w:rsidRPr="00D567F4">
        <w:rPr>
          <w:rFonts w:cstheme="minorHAnsi"/>
        </w:rPr>
        <w:t>Streiner</w:t>
      </w:r>
      <w:proofErr w:type="spellEnd"/>
      <w:r w:rsidRPr="00D567F4">
        <w:rPr>
          <w:rFonts w:cstheme="minorHAnsi"/>
        </w:rPr>
        <w:t xml:space="preserve"> DL. The difference between reliability and agreement. Journal of clinical epidemiology. 2011;64(6):701.</w:t>
      </w:r>
    </w:p>
    <w:p w14:paraId="342B7E6F" w14:textId="77777777" w:rsidR="00E775FF" w:rsidRPr="00D567F4" w:rsidRDefault="00E775FF" w:rsidP="00D567F4">
      <w:pPr>
        <w:spacing w:line="276" w:lineRule="auto"/>
        <w:rPr>
          <w:rFonts w:cstheme="minorHAnsi"/>
        </w:rPr>
      </w:pPr>
      <w:r w:rsidRPr="00D567F4">
        <w:rPr>
          <w:rFonts w:cstheme="minorHAnsi"/>
        </w:rPr>
        <w:t xml:space="preserve">Schluter PJ. A multivariate hierarchical Bayesian approach to measuring agreement in repeated measurement method comparison studies. BMC Med Res </w:t>
      </w:r>
      <w:proofErr w:type="spellStart"/>
      <w:r w:rsidRPr="00D567F4">
        <w:rPr>
          <w:rFonts w:cstheme="minorHAnsi"/>
        </w:rPr>
        <w:t>Methodol</w:t>
      </w:r>
      <w:proofErr w:type="spellEnd"/>
      <w:r w:rsidRPr="00D567F4">
        <w:rPr>
          <w:rFonts w:cstheme="minorHAnsi"/>
        </w:rPr>
        <w:t xml:space="preserve">. </w:t>
      </w:r>
      <w:proofErr w:type="gramStart"/>
      <w:r w:rsidRPr="00D567F4">
        <w:rPr>
          <w:rFonts w:cstheme="minorHAnsi"/>
        </w:rPr>
        <w:t>2009;9:6</w:t>
      </w:r>
      <w:proofErr w:type="gramEnd"/>
      <w:r w:rsidRPr="00D567F4">
        <w:rPr>
          <w:rFonts w:cstheme="minorHAnsi"/>
        </w:rPr>
        <w:t>.</w:t>
      </w:r>
    </w:p>
    <w:p w14:paraId="039E4803" w14:textId="77777777" w:rsidR="00E775FF" w:rsidRPr="00D567F4" w:rsidRDefault="00E775FF" w:rsidP="00D567F4">
      <w:pPr>
        <w:spacing w:line="276" w:lineRule="auto"/>
        <w:rPr>
          <w:rFonts w:cstheme="minorHAnsi"/>
        </w:rPr>
      </w:pPr>
      <w:r w:rsidRPr="00D567F4">
        <w:rPr>
          <w:rFonts w:cstheme="minorHAnsi"/>
        </w:rPr>
        <w:t xml:space="preserve">Jones M, Dobson A, O'Brian S. A graphical method for assessing agreement with the mean between multiple observers using continuous measures. Int J </w:t>
      </w:r>
      <w:proofErr w:type="spellStart"/>
      <w:r w:rsidRPr="00D567F4">
        <w:rPr>
          <w:rFonts w:cstheme="minorHAnsi"/>
        </w:rPr>
        <w:t>Epidemiol</w:t>
      </w:r>
      <w:proofErr w:type="spellEnd"/>
      <w:r w:rsidRPr="00D567F4">
        <w:rPr>
          <w:rFonts w:cstheme="minorHAnsi"/>
        </w:rPr>
        <w:t>. 2011;40(5):1308-13.</w:t>
      </w:r>
    </w:p>
    <w:p w14:paraId="6A3D4CD7" w14:textId="77777777" w:rsidR="00E775FF" w:rsidRPr="00D567F4" w:rsidRDefault="00E775FF" w:rsidP="00D567F4">
      <w:pPr>
        <w:spacing w:line="276" w:lineRule="auto"/>
        <w:rPr>
          <w:rFonts w:cstheme="minorHAnsi"/>
        </w:rPr>
      </w:pPr>
      <w:r w:rsidRPr="00D567F4">
        <w:rPr>
          <w:rFonts w:cstheme="minorHAnsi"/>
        </w:rPr>
        <w:t xml:space="preserve">Christensen HS, Borgbjerg J, </w:t>
      </w:r>
      <w:proofErr w:type="spellStart"/>
      <w:r w:rsidRPr="00D567F4">
        <w:rPr>
          <w:rFonts w:cstheme="minorHAnsi"/>
        </w:rPr>
        <w:t>Børty</w:t>
      </w:r>
      <w:proofErr w:type="spellEnd"/>
      <w:r w:rsidRPr="00D567F4">
        <w:rPr>
          <w:rFonts w:cstheme="minorHAnsi"/>
        </w:rPr>
        <w:t xml:space="preserve"> L, Bøgsted M. On Jones et al.'s method for extending Bland-Altman plots to limits of agreement with the mean for multiple observers. BMC Med Res </w:t>
      </w:r>
      <w:proofErr w:type="spellStart"/>
      <w:r w:rsidRPr="00D567F4">
        <w:rPr>
          <w:rFonts w:cstheme="minorHAnsi"/>
        </w:rPr>
        <w:t>Methodol</w:t>
      </w:r>
      <w:proofErr w:type="spellEnd"/>
      <w:r w:rsidRPr="00D567F4">
        <w:rPr>
          <w:rFonts w:cstheme="minorHAnsi"/>
        </w:rPr>
        <w:t>. 2020;20(1):304.</w:t>
      </w:r>
    </w:p>
    <w:p w14:paraId="4CB9C552" w14:textId="77777777" w:rsidR="00E775FF" w:rsidRPr="00D567F4" w:rsidRDefault="00E775FF" w:rsidP="00D567F4">
      <w:pPr>
        <w:spacing w:line="276" w:lineRule="auto"/>
        <w:rPr>
          <w:rFonts w:cstheme="minorHAnsi"/>
        </w:rPr>
      </w:pPr>
      <w:r w:rsidRPr="00D567F4">
        <w:rPr>
          <w:rFonts w:cstheme="minorHAnsi"/>
        </w:rPr>
        <w:t>Bland JM, Altman DG. Statistical methods for assessing agreement between two methods of clinical measurement. Lancet. 1986;1(8476):307-10.</w:t>
      </w:r>
    </w:p>
    <w:p w14:paraId="0DD3C63D" w14:textId="77777777" w:rsidR="00E775FF" w:rsidRPr="00D567F4" w:rsidRDefault="00E775FF" w:rsidP="00D567F4">
      <w:pPr>
        <w:spacing w:line="276" w:lineRule="auto"/>
        <w:rPr>
          <w:rFonts w:cstheme="minorHAnsi"/>
        </w:rPr>
      </w:pPr>
      <w:r w:rsidRPr="00D567F4">
        <w:rPr>
          <w:rFonts w:cstheme="minorHAnsi"/>
        </w:rPr>
        <w:t>Steele J, Fisher JP, Smith D, Schoenfeld BJ, Yang Y, Nakagawa S. Meta-analysis of variation in sport and exercise science: Examples of application within resistance training research. J Sports Sci. 2023;41(17):1617-1634.</w:t>
      </w:r>
    </w:p>
    <w:p w14:paraId="56B63C7F" w14:textId="1068D7C6" w:rsidR="00DC4957" w:rsidRDefault="00E775FF" w:rsidP="00D567F4">
      <w:pPr>
        <w:spacing w:line="276" w:lineRule="auto"/>
        <w:rPr>
          <w:rFonts w:cstheme="minorHAnsi"/>
        </w:rPr>
      </w:pPr>
      <w:r w:rsidRPr="00D567F4">
        <w:rPr>
          <w:rFonts w:cstheme="minorHAnsi"/>
        </w:rPr>
        <w:t xml:space="preserve">Nuzzo JL, Pinto MD, </w:t>
      </w:r>
      <w:proofErr w:type="spellStart"/>
      <w:r w:rsidRPr="00D567F4">
        <w:rPr>
          <w:rFonts w:cstheme="minorHAnsi"/>
        </w:rPr>
        <w:t>Nosaka</w:t>
      </w:r>
      <w:proofErr w:type="spellEnd"/>
      <w:r w:rsidRPr="00D567F4">
        <w:rPr>
          <w:rFonts w:cstheme="minorHAnsi"/>
        </w:rPr>
        <w:t xml:space="preserve"> K, Steele J. The </w:t>
      </w:r>
      <w:proofErr w:type="spellStart"/>
      <w:proofErr w:type="gramStart"/>
      <w:r w:rsidRPr="00D567F4">
        <w:rPr>
          <w:rFonts w:cstheme="minorHAnsi"/>
        </w:rPr>
        <w:t>Eccentric:Concentric</w:t>
      </w:r>
      <w:proofErr w:type="spellEnd"/>
      <w:proofErr w:type="gramEnd"/>
      <w:r w:rsidRPr="00D567F4">
        <w:rPr>
          <w:rFonts w:cstheme="minorHAnsi"/>
        </w:rPr>
        <w:t xml:space="preserve"> Strength Ratio of Human Skeletal Muscle In Vivo: Meta-analysis of the Influences of Sex, Age, Joint Action, and Velocity. Sports Med. 2023;53(6):1125-1136.</w:t>
      </w:r>
    </w:p>
    <w:p w14:paraId="6946B064" w14:textId="3F668C6D" w:rsidR="00070194" w:rsidRPr="00D567F4" w:rsidRDefault="00070194" w:rsidP="00D567F4">
      <w:pPr>
        <w:spacing w:line="276" w:lineRule="auto"/>
        <w:rPr>
          <w:rFonts w:cstheme="minorHAnsi"/>
        </w:rPr>
      </w:pPr>
      <w:r w:rsidRPr="00070194">
        <w:rPr>
          <w:rFonts w:cstheme="minorHAnsi"/>
        </w:rPr>
        <w:t xml:space="preserve">Koo TK, Li MY. A guideline of selecting and reporting intraclass correlation coefficients for reliability research. J </w:t>
      </w:r>
      <w:proofErr w:type="spellStart"/>
      <w:r w:rsidRPr="00070194">
        <w:rPr>
          <w:rFonts w:cstheme="minorHAnsi"/>
        </w:rPr>
        <w:t>Chiropr</w:t>
      </w:r>
      <w:proofErr w:type="spellEnd"/>
      <w:r w:rsidRPr="00070194">
        <w:rPr>
          <w:rFonts w:cstheme="minorHAnsi"/>
        </w:rPr>
        <w:t xml:space="preserve"> Med. 2016; 15(2):155–63.</w:t>
      </w:r>
    </w:p>
    <w:sectPr w:rsidR="00070194" w:rsidRPr="00D567F4">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7" w:author="James Steele" w:date="2024-10-01T16:10:00Z" w:initials="JS">
    <w:p w14:paraId="323FDE9F" w14:textId="77777777" w:rsidR="009D3744" w:rsidRDefault="009D3744" w:rsidP="009D3744">
      <w:pPr>
        <w:pStyle w:val="CommentText"/>
      </w:pPr>
      <w:r>
        <w:rPr>
          <w:rStyle w:val="CommentReference"/>
        </w:rPr>
        <w:annotationRef/>
      </w:r>
      <w:r>
        <w:t>Tbf, as mentioned I’d probably remove most of this… It’s not really needed, and the sports performance link questionable anyway. We don’t really need to convince people why measuring strength is of value.</w:t>
      </w:r>
    </w:p>
    <w:p w14:paraId="574C37A7" w14:textId="77777777" w:rsidR="009D3744" w:rsidRDefault="009D3744" w:rsidP="009D3744">
      <w:pPr>
        <w:pStyle w:val="CommentText"/>
      </w:pPr>
    </w:p>
    <w:p w14:paraId="683AA4DD" w14:textId="77777777" w:rsidR="009D3744" w:rsidRDefault="009D3744" w:rsidP="009D3744">
      <w:pPr>
        <w:pStyle w:val="CommentText"/>
      </w:pPr>
      <w:r>
        <w:t>I’d just remove the first paragraph in it’s entirety and go straight to paragraph two.</w:t>
      </w:r>
    </w:p>
  </w:comment>
  <w:comment w:id="109" w:author="minsuk Byun" w:date="2024-10-01T12:41:00Z" w:initials="mB">
    <w:p w14:paraId="572F36B1" w14:textId="6FC89991" w:rsidR="007C627E" w:rsidRDefault="007C627E">
      <w:pPr>
        <w:pStyle w:val="CommentText"/>
        <w:rPr>
          <w:rFonts w:cstheme="minorHAnsi"/>
        </w:rPr>
      </w:pPr>
      <w:r>
        <w:rPr>
          <w:rStyle w:val="CommentReference"/>
        </w:rPr>
        <w:annotationRef/>
      </w:r>
      <w:r>
        <w:t>Not sure how fussy journals are about consistency of number formatting, but above has “…</w:t>
      </w:r>
      <w:r>
        <w:rPr>
          <w:rFonts w:cstheme="minorHAnsi"/>
        </w:rPr>
        <w:t>over two days using…” (2 spelt out) and here it’s “…over 3 days…” (numerical 3).</w:t>
      </w:r>
    </w:p>
    <w:p w14:paraId="78EDC339" w14:textId="3D92E114" w:rsidR="007C627E" w:rsidRDefault="007C627E">
      <w:pPr>
        <w:pStyle w:val="CommentText"/>
      </w:pPr>
      <w:r>
        <w:rPr>
          <w:rFonts w:cstheme="minorHAnsi"/>
        </w:rPr>
        <w:t>Not sure if this should apply to “day 1”, “day 2” etc either</w:t>
      </w:r>
    </w:p>
  </w:comment>
  <w:comment w:id="110" w:author="James Steele" w:date="2024-10-01T16:13:00Z" w:initials="JS">
    <w:p w14:paraId="5419DEFE" w14:textId="77777777" w:rsidR="009D3744" w:rsidRDefault="009D3744" w:rsidP="009D3744">
      <w:pPr>
        <w:pStyle w:val="CommentText"/>
      </w:pPr>
      <w:r>
        <w:rPr>
          <w:rStyle w:val="CommentReference"/>
        </w:rPr>
        <w:annotationRef/>
      </w:r>
      <w:r>
        <w:t>Usual thing to do is spell it out at start of a sentence, or if number is &lt;10</w:t>
      </w:r>
    </w:p>
  </w:comment>
  <w:comment w:id="120" w:author="James Steele" w:date="2024-10-01T16:14:00Z" w:initials="JS">
    <w:p w14:paraId="1AEC7D0B" w14:textId="77777777" w:rsidR="009D3744" w:rsidRDefault="009D3744" w:rsidP="009D3744">
      <w:pPr>
        <w:pStyle w:val="CommentText"/>
      </w:pPr>
      <w:r>
        <w:rPr>
          <w:rStyle w:val="CommentReference"/>
        </w:rPr>
        <w:annotationRef/>
      </w:r>
      <w:r>
        <w:t xml:space="preserve">This is going to be very annoying but I can see a reviewer quite rightly saying why didn’t we look at all three days of isokinetic testing when we did the tests to confirm if there was a learning affect. </w:t>
      </w:r>
    </w:p>
  </w:comment>
  <w:comment w:id="125" w:author="minsuk Byun" w:date="2024-10-01T12:46:00Z" w:initials="mB">
    <w:p w14:paraId="3852795C" w14:textId="759BEF79" w:rsidR="00F475A9" w:rsidRDefault="00F475A9">
      <w:pPr>
        <w:pStyle w:val="CommentText"/>
      </w:pPr>
      <w:r>
        <w:rPr>
          <w:rStyle w:val="CommentReference"/>
        </w:rPr>
        <w:annotationRef/>
      </w:r>
      <w:r>
        <w:t>“one” or “1”?</w:t>
      </w:r>
    </w:p>
  </w:comment>
  <w:comment w:id="127" w:author="minsuk Byun" w:date="2024-10-01T12:47:00Z" w:initials="mB">
    <w:p w14:paraId="0F3D23A8" w14:textId="164CA5E5" w:rsidR="00F475A9" w:rsidRDefault="00F475A9">
      <w:pPr>
        <w:pStyle w:val="CommentText"/>
      </w:pPr>
      <w:r>
        <w:rPr>
          <w:rStyle w:val="CommentReference"/>
        </w:rPr>
        <w:annotationRef/>
      </w:r>
      <w:r>
        <w:t>“3” or “three”?</w:t>
      </w:r>
    </w:p>
  </w:comment>
  <w:comment w:id="167" w:author="minsuk Byun" w:date="2024-10-01T13:07:00Z" w:initials="mB">
    <w:p w14:paraId="2FAC799E" w14:textId="0502FF48" w:rsidR="00196E96" w:rsidRDefault="00196E96">
      <w:pPr>
        <w:pStyle w:val="CommentText"/>
      </w:pPr>
      <w:r>
        <w:rPr>
          <w:rStyle w:val="CommentReference"/>
        </w:rPr>
        <w:annotationRef/>
      </w:r>
      <w:r>
        <w:t>Should this, and below figures, be to 2 decimal places?</w:t>
      </w:r>
    </w:p>
  </w:comment>
  <w:comment w:id="168" w:author="James Steele" w:date="2024-10-01T17:18:00Z" w:initials="JS">
    <w:p w14:paraId="0EC63D27" w14:textId="77777777" w:rsidR="006946E2" w:rsidRDefault="006946E2" w:rsidP="006946E2">
      <w:pPr>
        <w:pStyle w:val="CommentText"/>
      </w:pPr>
      <w:r>
        <w:rPr>
          <w:rStyle w:val="CommentReference"/>
        </w:rPr>
        <w:annotationRef/>
      </w:r>
      <w:r>
        <w:t>Yea I would be consistent… ICC is often to 3 decimals, though the agreement elsewhere to 2 is fine.</w:t>
      </w:r>
    </w:p>
  </w:comment>
  <w:comment w:id="172" w:author="minsuk Byun" w:date="2024-10-01T13:15:00Z" w:initials="mB">
    <w:p w14:paraId="6C801DFC" w14:textId="2CE22B34" w:rsidR="006A4705" w:rsidRDefault="00196E96">
      <w:pPr>
        <w:pStyle w:val="CommentText"/>
      </w:pPr>
      <w:r>
        <w:rPr>
          <w:rStyle w:val="CommentReference"/>
        </w:rPr>
        <w:annotationRef/>
      </w:r>
      <w:r>
        <w:t>If my reading of the Results is correct, it looks like some of the QI for the variance decomposition ratios</w:t>
      </w:r>
      <w:r w:rsidR="006A4705">
        <w:t xml:space="preserve"> (VDR)</w:t>
      </w:r>
      <w:r>
        <w:t xml:space="preserve"> span Koo &amp; Li classification brackets</w:t>
      </w:r>
      <w:r w:rsidR="006A4705">
        <w:t xml:space="preserve"> (“</w:t>
      </w:r>
      <w:r w:rsidR="006A4705" w:rsidRPr="008360A0">
        <w:rPr>
          <w:rFonts w:cstheme="minorHAnsi"/>
        </w:rPr>
        <w:t xml:space="preserve">The variance decomposition ratio (comparable to the ICC) for concentric muscle actions for the </w:t>
      </w:r>
      <w:r w:rsidR="006A4705">
        <w:rPr>
          <w:rFonts w:cstheme="minorHAnsi"/>
        </w:rPr>
        <w:t>CP</w:t>
      </w:r>
      <w:r w:rsidR="006A4705" w:rsidRPr="008360A0">
        <w:rPr>
          <w:rFonts w:cstheme="minorHAnsi"/>
        </w:rPr>
        <w:t xml:space="preserve"> between-day was 0.954 [95%QI: 0.89, 0.984], for the </w:t>
      </w:r>
      <w:r w:rsidR="006A4705">
        <w:rPr>
          <w:rFonts w:cstheme="minorHAnsi"/>
        </w:rPr>
        <w:t>LP</w:t>
      </w:r>
      <w:r w:rsidR="006A4705" w:rsidRPr="008360A0">
        <w:rPr>
          <w:rFonts w:cstheme="minorHAnsi"/>
        </w:rPr>
        <w:t xml:space="preserve"> was 0.912 [95%QI: 0.797, 0.968]</w:t>
      </w:r>
      <w:r w:rsidR="006A4705">
        <w:rPr>
          <w:rFonts w:cstheme="minorHAnsi"/>
        </w:rPr>
        <w:t>” – i.e., 0.76 – 0.9 = “good” reliability, &gt;0.9 = “excellent”)</w:t>
      </w:r>
      <w:r>
        <w:t xml:space="preserve">. </w:t>
      </w:r>
    </w:p>
    <w:p w14:paraId="1044488C" w14:textId="21072451" w:rsidR="00196E96" w:rsidRDefault="00196E96">
      <w:pPr>
        <w:pStyle w:val="CommentText"/>
      </w:pPr>
      <w:r>
        <w:t xml:space="preserve">While acknowledging 95% QI are not 95% CI, if </w:t>
      </w:r>
      <w:r w:rsidR="006A4705">
        <w:t xml:space="preserve">we want to draw comparisons of the VDR to ICC, even if for illustrative purposes, (i) would it not be more consistent for us to do the same for 95% QI and 95% CI; and (ii) would it be more prudent to report classifications </w:t>
      </w:r>
      <w:r w:rsidR="006A4705" w:rsidRPr="006A4705">
        <w:t xml:space="preserve">based on the </w:t>
      </w:r>
      <w:r w:rsidR="006A4705">
        <w:t xml:space="preserve">QI / </w:t>
      </w:r>
      <w:r w:rsidR="006A4705" w:rsidRPr="006A4705">
        <w:t>CI range rather than the point estimate only</w:t>
      </w:r>
      <w:r w:rsidR="006A4705">
        <w:t xml:space="preserve"> (e.g., “good-to-excellent”)</w:t>
      </w:r>
      <w:r w:rsidR="00CF113D">
        <w:t>, as per Borg et al. 2022</w:t>
      </w:r>
      <w:r w:rsidR="006A4705">
        <w:t>?</w:t>
      </w:r>
    </w:p>
    <w:p w14:paraId="0EFE98F2" w14:textId="78BE804E" w:rsidR="006A4705" w:rsidRDefault="006A4705">
      <w:pPr>
        <w:pStyle w:val="CommentText"/>
      </w:pPr>
      <w:r>
        <w:t>Apologies if I am misunderstanding / overstating something here.</w:t>
      </w:r>
    </w:p>
  </w:comment>
  <w:comment w:id="173" w:author="James Steele" w:date="2024-10-01T17:20:00Z" w:initials="JS">
    <w:p w14:paraId="66BB9CC0" w14:textId="77777777" w:rsidR="006946E2" w:rsidRDefault="006946E2" w:rsidP="006946E2">
      <w:pPr>
        <w:pStyle w:val="CommentText"/>
      </w:pPr>
      <w:r>
        <w:rPr>
          <w:rStyle w:val="CommentReference"/>
        </w:rPr>
        <w:annotationRef/>
      </w:r>
      <w:r>
        <w:t>I’d agree with this and report the QIs… in fact I would probably add them throughout rather than just the mean point estimates where you mention values in the discussion.</w:t>
      </w:r>
    </w:p>
  </w:comment>
  <w:comment w:id="178" w:author="minsuk Byun" w:date="2024-10-01T13:24:00Z" w:initials="mB">
    <w:p w14:paraId="76983156" w14:textId="0E23BA0D" w:rsidR="006A4705" w:rsidRDefault="006A4705">
      <w:pPr>
        <w:pStyle w:val="CommentText"/>
      </w:pPr>
      <w:r>
        <w:rPr>
          <w:rStyle w:val="CommentReference"/>
        </w:rPr>
        <w:annotationRef/>
      </w:r>
      <w:r>
        <w:t>As per above point</w:t>
      </w:r>
    </w:p>
  </w:comment>
  <w:comment w:id="179" w:author="James Steele" w:date="2024-10-01T17:22:00Z" w:initials="JS">
    <w:p w14:paraId="57660D3E" w14:textId="77777777" w:rsidR="006946E2" w:rsidRDefault="006946E2" w:rsidP="006946E2">
      <w:pPr>
        <w:pStyle w:val="CommentText"/>
      </w:pPr>
      <w:r>
        <w:rPr>
          <w:rStyle w:val="CommentReference"/>
        </w:rPr>
        <w:annotationRef/>
      </w:r>
      <w:r>
        <w:t>Same for abstract.</w:t>
      </w:r>
    </w:p>
  </w:comment>
  <w:comment w:id="180" w:author="minsuk Byun" w:date="2024-10-01T13:25:00Z" w:initials="mB">
    <w:p w14:paraId="73CE4B32" w14:textId="1EB03BB6" w:rsidR="00CF113D" w:rsidRDefault="00CF113D">
      <w:pPr>
        <w:pStyle w:val="CommentText"/>
      </w:pPr>
      <w:r>
        <w:rPr>
          <w:rStyle w:val="CommentReference"/>
        </w:rPr>
        <w:annotationRef/>
      </w:r>
      <w:r>
        <w:t>As above</w:t>
      </w:r>
    </w:p>
  </w:comment>
  <w:comment w:id="181" w:author="James Steele" w:date="2024-10-01T17:22:00Z" w:initials="JS">
    <w:p w14:paraId="09ABA9E2" w14:textId="77777777" w:rsidR="006946E2" w:rsidRDefault="006946E2" w:rsidP="006946E2">
      <w:pPr>
        <w:pStyle w:val="CommentText"/>
      </w:pPr>
      <w:r>
        <w:rPr>
          <w:rStyle w:val="CommentReference"/>
        </w:rPr>
        <w:annotationRef/>
      </w:r>
      <w:r>
        <w:t>Same for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AA4DD" w15:done="0"/>
  <w15:commentEx w15:paraId="78EDC339" w15:done="0"/>
  <w15:commentEx w15:paraId="5419DEFE" w15:paraIdParent="78EDC339" w15:done="0"/>
  <w15:commentEx w15:paraId="1AEC7D0B" w15:done="0"/>
  <w15:commentEx w15:paraId="3852795C" w15:done="0"/>
  <w15:commentEx w15:paraId="0F3D23A8" w15:done="0"/>
  <w15:commentEx w15:paraId="2FAC799E" w15:done="0"/>
  <w15:commentEx w15:paraId="0EC63D27" w15:paraIdParent="2FAC799E" w15:done="0"/>
  <w15:commentEx w15:paraId="0EFE98F2" w15:done="0"/>
  <w15:commentEx w15:paraId="66BB9CC0" w15:paraIdParent="0EFE98F2" w15:done="0"/>
  <w15:commentEx w15:paraId="76983156" w15:done="0"/>
  <w15:commentEx w15:paraId="57660D3E" w15:paraIdParent="76983156" w15:done="0"/>
  <w15:commentEx w15:paraId="73CE4B32" w15:done="0"/>
  <w15:commentEx w15:paraId="09ABA9E2" w15:paraIdParent="73CE4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6DD023" w16cex:dateUtc="2024-10-01T15:10:00Z"/>
  <w16cex:commentExtensible w16cex:durableId="0E6E7FD3" w16cex:dateUtc="2024-10-01T11:41:00Z"/>
  <w16cex:commentExtensible w16cex:durableId="74B1DD76" w16cex:dateUtc="2024-10-01T15:13:00Z"/>
  <w16cex:commentExtensible w16cex:durableId="7EC71014" w16cex:dateUtc="2024-10-01T15:14:00Z"/>
  <w16cex:commentExtensible w16cex:durableId="04C68E5A" w16cex:dateUtc="2024-10-01T11:46:00Z"/>
  <w16cex:commentExtensible w16cex:durableId="48C3331B" w16cex:dateUtc="2024-10-01T11:47:00Z"/>
  <w16cex:commentExtensible w16cex:durableId="1057C676" w16cex:dateUtc="2024-10-01T12:07:00Z"/>
  <w16cex:commentExtensible w16cex:durableId="0E61B9E1" w16cex:dateUtc="2024-10-01T16:18:00Z"/>
  <w16cex:commentExtensible w16cex:durableId="755C5428" w16cex:dateUtc="2024-10-01T12:15:00Z"/>
  <w16cex:commentExtensible w16cex:durableId="6A0C2731" w16cex:dateUtc="2024-10-01T16:20:00Z"/>
  <w16cex:commentExtensible w16cex:durableId="2FF9F135" w16cex:dateUtc="2024-10-01T12:24:00Z"/>
  <w16cex:commentExtensible w16cex:durableId="6B90AD6A" w16cex:dateUtc="2024-10-01T16:22:00Z"/>
  <w16cex:commentExtensible w16cex:durableId="3517351E" w16cex:dateUtc="2024-10-01T12:25:00Z"/>
  <w16cex:commentExtensible w16cex:durableId="236ADFD0" w16cex:dateUtc="2024-10-01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AA4DD" w16cid:durableId="1C6DD023"/>
  <w16cid:commentId w16cid:paraId="78EDC339" w16cid:durableId="0E6E7FD3"/>
  <w16cid:commentId w16cid:paraId="5419DEFE" w16cid:durableId="74B1DD76"/>
  <w16cid:commentId w16cid:paraId="1AEC7D0B" w16cid:durableId="7EC71014"/>
  <w16cid:commentId w16cid:paraId="3852795C" w16cid:durableId="04C68E5A"/>
  <w16cid:commentId w16cid:paraId="0F3D23A8" w16cid:durableId="48C3331B"/>
  <w16cid:commentId w16cid:paraId="2FAC799E" w16cid:durableId="1057C676"/>
  <w16cid:commentId w16cid:paraId="0EC63D27" w16cid:durableId="0E61B9E1"/>
  <w16cid:commentId w16cid:paraId="0EFE98F2" w16cid:durableId="755C5428"/>
  <w16cid:commentId w16cid:paraId="66BB9CC0" w16cid:durableId="6A0C2731"/>
  <w16cid:commentId w16cid:paraId="76983156" w16cid:durableId="2FF9F135"/>
  <w16cid:commentId w16cid:paraId="57660D3E" w16cid:durableId="6B90AD6A"/>
  <w16cid:commentId w16cid:paraId="73CE4B32" w16cid:durableId="3517351E"/>
  <w16cid:commentId w16cid:paraId="09ABA9E2" w16cid:durableId="236AD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09B60" w14:textId="77777777" w:rsidR="00D135C0" w:rsidRDefault="00D135C0" w:rsidP="00AC0A35">
      <w:pPr>
        <w:spacing w:after="0" w:line="240" w:lineRule="auto"/>
      </w:pPr>
      <w:r>
        <w:separator/>
      </w:r>
    </w:p>
  </w:endnote>
  <w:endnote w:type="continuationSeparator" w:id="0">
    <w:p w14:paraId="47DBBB15" w14:textId="77777777" w:rsidR="00D135C0" w:rsidRDefault="00D135C0" w:rsidP="00AC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966723"/>
      <w:docPartObj>
        <w:docPartGallery w:val="Page Numbers (Bottom of Page)"/>
        <w:docPartUnique/>
      </w:docPartObj>
    </w:sdtPr>
    <w:sdtEndPr>
      <w:rPr>
        <w:noProof/>
      </w:rPr>
    </w:sdtEndPr>
    <w:sdtContent>
      <w:p w14:paraId="2E5D5769" w14:textId="68D5CC25" w:rsidR="00AC0A35" w:rsidRDefault="00AC0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572D7" w14:textId="77777777" w:rsidR="00AC0A35" w:rsidRDefault="00AC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9B5D4" w14:textId="77777777" w:rsidR="00D135C0" w:rsidRDefault="00D135C0" w:rsidP="00AC0A35">
      <w:pPr>
        <w:spacing w:after="0" w:line="240" w:lineRule="auto"/>
      </w:pPr>
      <w:r>
        <w:separator/>
      </w:r>
    </w:p>
  </w:footnote>
  <w:footnote w:type="continuationSeparator" w:id="0">
    <w:p w14:paraId="5F1CCB04" w14:textId="77777777" w:rsidR="00D135C0" w:rsidRDefault="00D135C0" w:rsidP="00AC0A35">
      <w:pPr>
        <w:spacing w:after="0" w:line="240" w:lineRule="auto"/>
      </w:pPr>
      <w:r>
        <w:continuationSeparator/>
      </w:r>
    </w:p>
  </w:footnote>
  <w:footnote w:id="1">
    <w:p w14:paraId="07D78C42" w14:textId="3CA04B13" w:rsidR="004C188F" w:rsidRDefault="004C188F">
      <w:pPr>
        <w:pStyle w:val="FootnoteText"/>
      </w:pPr>
      <w:r>
        <w:rPr>
          <w:rStyle w:val="FootnoteReference"/>
        </w:rPr>
        <w:footnoteRef/>
      </w:r>
      <w:r>
        <w:t xml:space="preserve"> </w:t>
      </w:r>
      <w:r w:rsidR="0069235E">
        <w:t xml:space="preserve">In brief, these studies were (mean, IQR) </w:t>
      </w:r>
      <w:r w:rsidRPr="004C188F">
        <w:t xml:space="preserve">12 </w:t>
      </w:r>
      <w:r w:rsidR="0069235E">
        <w:t xml:space="preserve">(8,16) </w:t>
      </w:r>
      <w:r w:rsidRPr="004C188F">
        <w:t>weeks</w:t>
      </w:r>
      <w:r w:rsidR="007310DC">
        <w:t xml:space="preserve"> in duration</w:t>
      </w:r>
      <w:r w:rsidRPr="004C188F">
        <w:t>, 3x</w:t>
      </w:r>
      <w:r w:rsidR="007310DC">
        <w:t xml:space="preserve"> (2,3)</w:t>
      </w:r>
      <w:r w:rsidRPr="004C188F">
        <w:t>/week</w:t>
      </w:r>
      <w:r w:rsidR="007310DC">
        <w:t xml:space="preserve"> in frequency</w:t>
      </w:r>
      <w:r w:rsidRPr="004C188F">
        <w:t xml:space="preserve">, performing 3 </w:t>
      </w:r>
      <w:r w:rsidR="007310DC">
        <w:t xml:space="preserve">(2.5,3) </w:t>
      </w:r>
      <w:r w:rsidRPr="004C188F">
        <w:t>sets</w:t>
      </w:r>
      <w:r w:rsidR="007310DC">
        <w:t xml:space="preserve"> per exercise, and</w:t>
      </w:r>
      <w:r w:rsidRPr="004C188F">
        <w:t xml:space="preserve"> 6 </w:t>
      </w:r>
      <w:r w:rsidR="00D32526">
        <w:t xml:space="preserve">(2,8) </w:t>
      </w:r>
      <w:r w:rsidRPr="004C188F">
        <w:t xml:space="preserve">exercises </w:t>
      </w:r>
      <w:r w:rsidR="00D32526">
        <w:t xml:space="preserve">per session, </w:t>
      </w:r>
      <w:r w:rsidRPr="004C188F">
        <w:t xml:space="preserve">for 10 </w:t>
      </w:r>
      <w:r w:rsidR="00D32526">
        <w:t xml:space="preserve">(8.0,11.2) </w:t>
      </w:r>
      <w:r w:rsidRPr="004C188F">
        <w:t xml:space="preserve">repetitions </w:t>
      </w:r>
      <w:r w:rsidR="00D32526">
        <w:t xml:space="preserve">per set, </w:t>
      </w:r>
      <w:r w:rsidRPr="004C188F">
        <w:t xml:space="preserve">using 74 </w:t>
      </w:r>
      <w:r w:rsidR="00D32526">
        <w:t>(</w:t>
      </w:r>
      <w:r w:rsidR="00C94549">
        <w:t>65,80) %</w:t>
      </w:r>
      <w:r w:rsidRPr="004C188F">
        <w:t>1RM</w:t>
      </w:r>
      <w:r w:rsidR="006114D1">
        <w:t xml:space="preserve"> </w:t>
      </w:r>
      <w:r w:rsidR="006114D1" w:rsidRPr="006114D1">
        <w:t>(Steele, et</w:t>
      </w:r>
      <w:r w:rsidR="00881118">
        <w:t xml:space="preserve"> </w:t>
      </w:r>
      <w:r w:rsidR="006114D1" w:rsidRPr="006114D1">
        <w:t>al. 2023)</w:t>
      </w:r>
      <w:r w:rsidR="00C9454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049D0"/>
    <w:multiLevelType w:val="hybridMultilevel"/>
    <w:tmpl w:val="85C45892"/>
    <w:lvl w:ilvl="0" w:tplc="A16635F6">
      <w:start w:val="1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88C5F5C"/>
    <w:multiLevelType w:val="hybridMultilevel"/>
    <w:tmpl w:val="1B9693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16174640">
    <w:abstractNumId w:val="0"/>
  </w:num>
  <w:num w:numId="2" w16cid:durableId="16359851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Steele">
    <w15:presenceInfo w15:providerId="AD" w15:userId="S::james@steele-research.com::5c93cfa0-e7b4-44ec-8dd7-c3f162cc3fea"/>
  </w15:person>
  <w15:person w15:author="minsuk Byun">
    <w15:presenceInfo w15:providerId="Windows Live" w15:userId="b7fb4f73a405e7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F3"/>
    <w:rsid w:val="000072A0"/>
    <w:rsid w:val="000102F8"/>
    <w:rsid w:val="00017177"/>
    <w:rsid w:val="00020ACC"/>
    <w:rsid w:val="000214EF"/>
    <w:rsid w:val="00023930"/>
    <w:rsid w:val="00023E93"/>
    <w:rsid w:val="0003047E"/>
    <w:rsid w:val="00031FD4"/>
    <w:rsid w:val="00040C4A"/>
    <w:rsid w:val="00041CA6"/>
    <w:rsid w:val="0004287F"/>
    <w:rsid w:val="00052E28"/>
    <w:rsid w:val="0005376F"/>
    <w:rsid w:val="00054C42"/>
    <w:rsid w:val="0005741E"/>
    <w:rsid w:val="00066564"/>
    <w:rsid w:val="00067CB6"/>
    <w:rsid w:val="00070194"/>
    <w:rsid w:val="0007093E"/>
    <w:rsid w:val="00073A47"/>
    <w:rsid w:val="00085A37"/>
    <w:rsid w:val="0008720A"/>
    <w:rsid w:val="00094846"/>
    <w:rsid w:val="000A6AC0"/>
    <w:rsid w:val="000B1435"/>
    <w:rsid w:val="000B2257"/>
    <w:rsid w:val="000B26AE"/>
    <w:rsid w:val="000B2E1D"/>
    <w:rsid w:val="000D539A"/>
    <w:rsid w:val="000D58C1"/>
    <w:rsid w:val="000E032D"/>
    <w:rsid w:val="000E2D40"/>
    <w:rsid w:val="000F71B0"/>
    <w:rsid w:val="00110A3E"/>
    <w:rsid w:val="00110D8A"/>
    <w:rsid w:val="001242E4"/>
    <w:rsid w:val="00125D47"/>
    <w:rsid w:val="001277AF"/>
    <w:rsid w:val="00141567"/>
    <w:rsid w:val="00141FB8"/>
    <w:rsid w:val="001432CE"/>
    <w:rsid w:val="001656B5"/>
    <w:rsid w:val="0017397E"/>
    <w:rsid w:val="00173C4F"/>
    <w:rsid w:val="00175409"/>
    <w:rsid w:val="00182B5F"/>
    <w:rsid w:val="0018483D"/>
    <w:rsid w:val="00190018"/>
    <w:rsid w:val="0019050E"/>
    <w:rsid w:val="00191830"/>
    <w:rsid w:val="0019351B"/>
    <w:rsid w:val="0019434F"/>
    <w:rsid w:val="00195DA1"/>
    <w:rsid w:val="00196E96"/>
    <w:rsid w:val="001A4936"/>
    <w:rsid w:val="001B54C0"/>
    <w:rsid w:val="001B70A6"/>
    <w:rsid w:val="001B7E16"/>
    <w:rsid w:val="001C1232"/>
    <w:rsid w:val="001C7CC5"/>
    <w:rsid w:val="001E0905"/>
    <w:rsid w:val="001E2A40"/>
    <w:rsid w:val="001E2EEB"/>
    <w:rsid w:val="001E3302"/>
    <w:rsid w:val="001E7824"/>
    <w:rsid w:val="001F09FB"/>
    <w:rsid w:val="001F0A93"/>
    <w:rsid w:val="001F1E21"/>
    <w:rsid w:val="001F20AF"/>
    <w:rsid w:val="001F3C7E"/>
    <w:rsid w:val="001F3E44"/>
    <w:rsid w:val="001F64B4"/>
    <w:rsid w:val="002005DC"/>
    <w:rsid w:val="00200657"/>
    <w:rsid w:val="00206457"/>
    <w:rsid w:val="00216153"/>
    <w:rsid w:val="0021629D"/>
    <w:rsid w:val="00230312"/>
    <w:rsid w:val="002316AC"/>
    <w:rsid w:val="002407C4"/>
    <w:rsid w:val="00241A1D"/>
    <w:rsid w:val="00241E4B"/>
    <w:rsid w:val="00246820"/>
    <w:rsid w:val="00247789"/>
    <w:rsid w:val="00263A12"/>
    <w:rsid w:val="002641E7"/>
    <w:rsid w:val="00264A74"/>
    <w:rsid w:val="00270FF8"/>
    <w:rsid w:val="00273F31"/>
    <w:rsid w:val="002757AC"/>
    <w:rsid w:val="00284401"/>
    <w:rsid w:val="002908D3"/>
    <w:rsid w:val="00292A27"/>
    <w:rsid w:val="00296285"/>
    <w:rsid w:val="002A2DAA"/>
    <w:rsid w:val="002A52EE"/>
    <w:rsid w:val="002B131A"/>
    <w:rsid w:val="002B5134"/>
    <w:rsid w:val="002B51B1"/>
    <w:rsid w:val="002D6B59"/>
    <w:rsid w:val="002D6FE3"/>
    <w:rsid w:val="002F3D11"/>
    <w:rsid w:val="00300695"/>
    <w:rsid w:val="00301665"/>
    <w:rsid w:val="0030351D"/>
    <w:rsid w:val="00304E45"/>
    <w:rsid w:val="003050BA"/>
    <w:rsid w:val="00306D7E"/>
    <w:rsid w:val="00315298"/>
    <w:rsid w:val="00315C64"/>
    <w:rsid w:val="003167B4"/>
    <w:rsid w:val="0031780C"/>
    <w:rsid w:val="0032238C"/>
    <w:rsid w:val="00330935"/>
    <w:rsid w:val="00331A99"/>
    <w:rsid w:val="00337A48"/>
    <w:rsid w:val="00341D26"/>
    <w:rsid w:val="00362BC4"/>
    <w:rsid w:val="00366884"/>
    <w:rsid w:val="0037121A"/>
    <w:rsid w:val="003716F4"/>
    <w:rsid w:val="0037316C"/>
    <w:rsid w:val="003752F2"/>
    <w:rsid w:val="00384E0D"/>
    <w:rsid w:val="003853C7"/>
    <w:rsid w:val="00390295"/>
    <w:rsid w:val="00390D7C"/>
    <w:rsid w:val="003A1EB8"/>
    <w:rsid w:val="003B17A2"/>
    <w:rsid w:val="003B205D"/>
    <w:rsid w:val="003C6B7E"/>
    <w:rsid w:val="003D16FF"/>
    <w:rsid w:val="003D265F"/>
    <w:rsid w:val="003E329F"/>
    <w:rsid w:val="003F1244"/>
    <w:rsid w:val="003F4F97"/>
    <w:rsid w:val="003F65C2"/>
    <w:rsid w:val="00400753"/>
    <w:rsid w:val="0040789A"/>
    <w:rsid w:val="00411D4B"/>
    <w:rsid w:val="00412830"/>
    <w:rsid w:val="00414594"/>
    <w:rsid w:val="00414973"/>
    <w:rsid w:val="00421994"/>
    <w:rsid w:val="0042376A"/>
    <w:rsid w:val="00425933"/>
    <w:rsid w:val="00430165"/>
    <w:rsid w:val="00436400"/>
    <w:rsid w:val="00437919"/>
    <w:rsid w:val="0044701F"/>
    <w:rsid w:val="0046581A"/>
    <w:rsid w:val="004669B2"/>
    <w:rsid w:val="00466F75"/>
    <w:rsid w:val="00467AD8"/>
    <w:rsid w:val="00470856"/>
    <w:rsid w:val="00483CA6"/>
    <w:rsid w:val="00484DBE"/>
    <w:rsid w:val="004867D6"/>
    <w:rsid w:val="00490AF3"/>
    <w:rsid w:val="004A1B81"/>
    <w:rsid w:val="004A500C"/>
    <w:rsid w:val="004A55F1"/>
    <w:rsid w:val="004C0695"/>
    <w:rsid w:val="004C188F"/>
    <w:rsid w:val="004C26D9"/>
    <w:rsid w:val="004C311A"/>
    <w:rsid w:val="004C7FAC"/>
    <w:rsid w:val="004D036C"/>
    <w:rsid w:val="004D245B"/>
    <w:rsid w:val="004E2616"/>
    <w:rsid w:val="004E39BE"/>
    <w:rsid w:val="004E75C6"/>
    <w:rsid w:val="004F1CBD"/>
    <w:rsid w:val="004F3DBF"/>
    <w:rsid w:val="004F44BD"/>
    <w:rsid w:val="00502F70"/>
    <w:rsid w:val="00524DC4"/>
    <w:rsid w:val="00526DC5"/>
    <w:rsid w:val="00533926"/>
    <w:rsid w:val="00536E7B"/>
    <w:rsid w:val="00543443"/>
    <w:rsid w:val="0054374F"/>
    <w:rsid w:val="00545845"/>
    <w:rsid w:val="0054630B"/>
    <w:rsid w:val="00553DD7"/>
    <w:rsid w:val="00554294"/>
    <w:rsid w:val="0057542F"/>
    <w:rsid w:val="00575C37"/>
    <w:rsid w:val="005A4A13"/>
    <w:rsid w:val="005A4EC8"/>
    <w:rsid w:val="005C13FD"/>
    <w:rsid w:val="005C204D"/>
    <w:rsid w:val="005C228E"/>
    <w:rsid w:val="005C3BE6"/>
    <w:rsid w:val="005C48A9"/>
    <w:rsid w:val="005D4586"/>
    <w:rsid w:val="005E18F6"/>
    <w:rsid w:val="005E2188"/>
    <w:rsid w:val="005E31AF"/>
    <w:rsid w:val="005E456C"/>
    <w:rsid w:val="005E5A6E"/>
    <w:rsid w:val="005E5B69"/>
    <w:rsid w:val="005E7D4A"/>
    <w:rsid w:val="005F0EE4"/>
    <w:rsid w:val="005F22A8"/>
    <w:rsid w:val="005F2441"/>
    <w:rsid w:val="005F6D3D"/>
    <w:rsid w:val="005F7F47"/>
    <w:rsid w:val="005F7F9C"/>
    <w:rsid w:val="00603603"/>
    <w:rsid w:val="00605951"/>
    <w:rsid w:val="00607C35"/>
    <w:rsid w:val="00610E2E"/>
    <w:rsid w:val="006114D1"/>
    <w:rsid w:val="00611CB9"/>
    <w:rsid w:val="00616AAE"/>
    <w:rsid w:val="006202D5"/>
    <w:rsid w:val="00631576"/>
    <w:rsid w:val="006320A4"/>
    <w:rsid w:val="00635EFE"/>
    <w:rsid w:val="0064068A"/>
    <w:rsid w:val="006529B2"/>
    <w:rsid w:val="006571CC"/>
    <w:rsid w:val="00682ACF"/>
    <w:rsid w:val="00686C2B"/>
    <w:rsid w:val="0068786B"/>
    <w:rsid w:val="0069235E"/>
    <w:rsid w:val="006946E2"/>
    <w:rsid w:val="00694D53"/>
    <w:rsid w:val="006962AA"/>
    <w:rsid w:val="006A03EE"/>
    <w:rsid w:val="006A2DB7"/>
    <w:rsid w:val="006A4228"/>
    <w:rsid w:val="006A4705"/>
    <w:rsid w:val="006A5645"/>
    <w:rsid w:val="006B0365"/>
    <w:rsid w:val="006B3D3C"/>
    <w:rsid w:val="006B7D57"/>
    <w:rsid w:val="006C0D73"/>
    <w:rsid w:val="006C1437"/>
    <w:rsid w:val="006D2D56"/>
    <w:rsid w:val="006D2E06"/>
    <w:rsid w:val="006D3A12"/>
    <w:rsid w:val="006D705D"/>
    <w:rsid w:val="006D7305"/>
    <w:rsid w:val="006D784F"/>
    <w:rsid w:val="006D7984"/>
    <w:rsid w:val="006E1175"/>
    <w:rsid w:val="006F0C98"/>
    <w:rsid w:val="006F0F82"/>
    <w:rsid w:val="006F154D"/>
    <w:rsid w:val="006F1661"/>
    <w:rsid w:val="006F2630"/>
    <w:rsid w:val="006F3A52"/>
    <w:rsid w:val="006F5216"/>
    <w:rsid w:val="0070044A"/>
    <w:rsid w:val="00710128"/>
    <w:rsid w:val="00711C67"/>
    <w:rsid w:val="00716B48"/>
    <w:rsid w:val="007310DC"/>
    <w:rsid w:val="0073270E"/>
    <w:rsid w:val="00743D09"/>
    <w:rsid w:val="00743E13"/>
    <w:rsid w:val="00747280"/>
    <w:rsid w:val="00747462"/>
    <w:rsid w:val="007517FE"/>
    <w:rsid w:val="0076123B"/>
    <w:rsid w:val="00764541"/>
    <w:rsid w:val="00772045"/>
    <w:rsid w:val="00774C90"/>
    <w:rsid w:val="00774DC5"/>
    <w:rsid w:val="0077732B"/>
    <w:rsid w:val="00780817"/>
    <w:rsid w:val="00780A48"/>
    <w:rsid w:val="00790913"/>
    <w:rsid w:val="00791F64"/>
    <w:rsid w:val="00793592"/>
    <w:rsid w:val="00793CED"/>
    <w:rsid w:val="00794E92"/>
    <w:rsid w:val="007A38CC"/>
    <w:rsid w:val="007A6590"/>
    <w:rsid w:val="007A76FB"/>
    <w:rsid w:val="007B3DEC"/>
    <w:rsid w:val="007C627E"/>
    <w:rsid w:val="007D3462"/>
    <w:rsid w:val="007D39A5"/>
    <w:rsid w:val="007E62CA"/>
    <w:rsid w:val="007E6706"/>
    <w:rsid w:val="00802A38"/>
    <w:rsid w:val="00805CF8"/>
    <w:rsid w:val="00810BC2"/>
    <w:rsid w:val="00821F11"/>
    <w:rsid w:val="00823021"/>
    <w:rsid w:val="00827108"/>
    <w:rsid w:val="0082781D"/>
    <w:rsid w:val="008311D7"/>
    <w:rsid w:val="008360A0"/>
    <w:rsid w:val="00837E14"/>
    <w:rsid w:val="008438D0"/>
    <w:rsid w:val="00847547"/>
    <w:rsid w:val="008567F0"/>
    <w:rsid w:val="008621DF"/>
    <w:rsid w:val="00863B99"/>
    <w:rsid w:val="00866735"/>
    <w:rsid w:val="00870298"/>
    <w:rsid w:val="00870563"/>
    <w:rsid w:val="00873B5B"/>
    <w:rsid w:val="0087420D"/>
    <w:rsid w:val="0087774F"/>
    <w:rsid w:val="00881118"/>
    <w:rsid w:val="00884751"/>
    <w:rsid w:val="008928B9"/>
    <w:rsid w:val="008935FF"/>
    <w:rsid w:val="00897439"/>
    <w:rsid w:val="008A3FDB"/>
    <w:rsid w:val="008A4D4F"/>
    <w:rsid w:val="008A5D85"/>
    <w:rsid w:val="008A60DE"/>
    <w:rsid w:val="008B1869"/>
    <w:rsid w:val="008C40D0"/>
    <w:rsid w:val="008C60C3"/>
    <w:rsid w:val="008D2569"/>
    <w:rsid w:val="008D7330"/>
    <w:rsid w:val="008D7A10"/>
    <w:rsid w:val="008E0AEC"/>
    <w:rsid w:val="008E2E75"/>
    <w:rsid w:val="00904150"/>
    <w:rsid w:val="00913800"/>
    <w:rsid w:val="009140A6"/>
    <w:rsid w:val="00925AAC"/>
    <w:rsid w:val="00930293"/>
    <w:rsid w:val="009302CB"/>
    <w:rsid w:val="00943BAF"/>
    <w:rsid w:val="00947280"/>
    <w:rsid w:val="009505F4"/>
    <w:rsid w:val="0095569C"/>
    <w:rsid w:val="00965135"/>
    <w:rsid w:val="00965183"/>
    <w:rsid w:val="009672AC"/>
    <w:rsid w:val="0098514D"/>
    <w:rsid w:val="00985468"/>
    <w:rsid w:val="00990CD5"/>
    <w:rsid w:val="00993533"/>
    <w:rsid w:val="00993654"/>
    <w:rsid w:val="00993EC9"/>
    <w:rsid w:val="009B326A"/>
    <w:rsid w:val="009B35FD"/>
    <w:rsid w:val="009B57C3"/>
    <w:rsid w:val="009C7E97"/>
    <w:rsid w:val="009D2EAD"/>
    <w:rsid w:val="009D3744"/>
    <w:rsid w:val="009D3858"/>
    <w:rsid w:val="009D3D52"/>
    <w:rsid w:val="009D7BF1"/>
    <w:rsid w:val="009E2700"/>
    <w:rsid w:val="009E56D9"/>
    <w:rsid w:val="009F16C1"/>
    <w:rsid w:val="00A00976"/>
    <w:rsid w:val="00A02AD8"/>
    <w:rsid w:val="00A03607"/>
    <w:rsid w:val="00A03BA5"/>
    <w:rsid w:val="00A04AD6"/>
    <w:rsid w:val="00A05F4D"/>
    <w:rsid w:val="00A14059"/>
    <w:rsid w:val="00A21FD9"/>
    <w:rsid w:val="00A47B0D"/>
    <w:rsid w:val="00A47D5E"/>
    <w:rsid w:val="00A60167"/>
    <w:rsid w:val="00A67A22"/>
    <w:rsid w:val="00A76F41"/>
    <w:rsid w:val="00A81C7E"/>
    <w:rsid w:val="00A87AFF"/>
    <w:rsid w:val="00A900BD"/>
    <w:rsid w:val="00A94AF0"/>
    <w:rsid w:val="00A94C44"/>
    <w:rsid w:val="00AA39D4"/>
    <w:rsid w:val="00AA4256"/>
    <w:rsid w:val="00AA7687"/>
    <w:rsid w:val="00AB6B2F"/>
    <w:rsid w:val="00AB796C"/>
    <w:rsid w:val="00AC0A35"/>
    <w:rsid w:val="00AC2192"/>
    <w:rsid w:val="00AD5180"/>
    <w:rsid w:val="00AE4FE1"/>
    <w:rsid w:val="00AE67F0"/>
    <w:rsid w:val="00AF1318"/>
    <w:rsid w:val="00AF709F"/>
    <w:rsid w:val="00AF73F6"/>
    <w:rsid w:val="00B02A6C"/>
    <w:rsid w:val="00B03869"/>
    <w:rsid w:val="00B10C35"/>
    <w:rsid w:val="00B15BC8"/>
    <w:rsid w:val="00B15FEA"/>
    <w:rsid w:val="00B166B5"/>
    <w:rsid w:val="00B167F0"/>
    <w:rsid w:val="00B20D32"/>
    <w:rsid w:val="00B22218"/>
    <w:rsid w:val="00B24967"/>
    <w:rsid w:val="00B251D1"/>
    <w:rsid w:val="00B27FE9"/>
    <w:rsid w:val="00B3055A"/>
    <w:rsid w:val="00B331F7"/>
    <w:rsid w:val="00B37030"/>
    <w:rsid w:val="00B378B8"/>
    <w:rsid w:val="00B53678"/>
    <w:rsid w:val="00B5549C"/>
    <w:rsid w:val="00B56FD4"/>
    <w:rsid w:val="00B57132"/>
    <w:rsid w:val="00B635C5"/>
    <w:rsid w:val="00B65343"/>
    <w:rsid w:val="00B741EE"/>
    <w:rsid w:val="00B770C8"/>
    <w:rsid w:val="00B83302"/>
    <w:rsid w:val="00B91486"/>
    <w:rsid w:val="00B9557F"/>
    <w:rsid w:val="00B96357"/>
    <w:rsid w:val="00BA02AA"/>
    <w:rsid w:val="00BA0CCF"/>
    <w:rsid w:val="00BA65E9"/>
    <w:rsid w:val="00BD01ED"/>
    <w:rsid w:val="00BE087F"/>
    <w:rsid w:val="00BE09D9"/>
    <w:rsid w:val="00BE26F1"/>
    <w:rsid w:val="00BF1BFB"/>
    <w:rsid w:val="00C004C7"/>
    <w:rsid w:val="00C024BF"/>
    <w:rsid w:val="00C04CDB"/>
    <w:rsid w:val="00C11FAB"/>
    <w:rsid w:val="00C33E20"/>
    <w:rsid w:val="00C41AA7"/>
    <w:rsid w:val="00C42ED7"/>
    <w:rsid w:val="00C51713"/>
    <w:rsid w:val="00C56DB2"/>
    <w:rsid w:val="00C57C43"/>
    <w:rsid w:val="00C66189"/>
    <w:rsid w:val="00C66975"/>
    <w:rsid w:val="00C673BE"/>
    <w:rsid w:val="00C677A5"/>
    <w:rsid w:val="00C71FD5"/>
    <w:rsid w:val="00C72160"/>
    <w:rsid w:val="00C75E40"/>
    <w:rsid w:val="00C8621F"/>
    <w:rsid w:val="00C879BC"/>
    <w:rsid w:val="00C92756"/>
    <w:rsid w:val="00C94549"/>
    <w:rsid w:val="00C94695"/>
    <w:rsid w:val="00C97F84"/>
    <w:rsid w:val="00CA38EA"/>
    <w:rsid w:val="00CB0E13"/>
    <w:rsid w:val="00CB401C"/>
    <w:rsid w:val="00CB5637"/>
    <w:rsid w:val="00CB767F"/>
    <w:rsid w:val="00CC136F"/>
    <w:rsid w:val="00CC51C2"/>
    <w:rsid w:val="00CC5FCC"/>
    <w:rsid w:val="00CD0D42"/>
    <w:rsid w:val="00CD5501"/>
    <w:rsid w:val="00CE0E67"/>
    <w:rsid w:val="00CE2E5F"/>
    <w:rsid w:val="00CE6718"/>
    <w:rsid w:val="00CF055F"/>
    <w:rsid w:val="00CF113D"/>
    <w:rsid w:val="00CF17F2"/>
    <w:rsid w:val="00D007F2"/>
    <w:rsid w:val="00D00C02"/>
    <w:rsid w:val="00D0182F"/>
    <w:rsid w:val="00D04F15"/>
    <w:rsid w:val="00D07570"/>
    <w:rsid w:val="00D114A3"/>
    <w:rsid w:val="00D1150D"/>
    <w:rsid w:val="00D12EA2"/>
    <w:rsid w:val="00D135C0"/>
    <w:rsid w:val="00D144FD"/>
    <w:rsid w:val="00D14F97"/>
    <w:rsid w:val="00D27ABF"/>
    <w:rsid w:val="00D32526"/>
    <w:rsid w:val="00D343EF"/>
    <w:rsid w:val="00D34C87"/>
    <w:rsid w:val="00D369E1"/>
    <w:rsid w:val="00D370DC"/>
    <w:rsid w:val="00D44FCC"/>
    <w:rsid w:val="00D5394E"/>
    <w:rsid w:val="00D542C9"/>
    <w:rsid w:val="00D54B9F"/>
    <w:rsid w:val="00D54CBD"/>
    <w:rsid w:val="00D567F4"/>
    <w:rsid w:val="00D75FE6"/>
    <w:rsid w:val="00D85B3C"/>
    <w:rsid w:val="00D92517"/>
    <w:rsid w:val="00D95A53"/>
    <w:rsid w:val="00DA2F25"/>
    <w:rsid w:val="00DA37D0"/>
    <w:rsid w:val="00DA4B46"/>
    <w:rsid w:val="00DA5D51"/>
    <w:rsid w:val="00DB3E82"/>
    <w:rsid w:val="00DC0E5D"/>
    <w:rsid w:val="00DC4957"/>
    <w:rsid w:val="00DC54D2"/>
    <w:rsid w:val="00DC573E"/>
    <w:rsid w:val="00DD4A59"/>
    <w:rsid w:val="00DE2380"/>
    <w:rsid w:val="00DE287B"/>
    <w:rsid w:val="00DE45FC"/>
    <w:rsid w:val="00DF110B"/>
    <w:rsid w:val="00DF2A82"/>
    <w:rsid w:val="00E00266"/>
    <w:rsid w:val="00E019A4"/>
    <w:rsid w:val="00E06AC5"/>
    <w:rsid w:val="00E06BAA"/>
    <w:rsid w:val="00E12DD6"/>
    <w:rsid w:val="00E144D0"/>
    <w:rsid w:val="00E1491D"/>
    <w:rsid w:val="00E21C8E"/>
    <w:rsid w:val="00E25AA6"/>
    <w:rsid w:val="00E328FE"/>
    <w:rsid w:val="00E335E3"/>
    <w:rsid w:val="00E35F4C"/>
    <w:rsid w:val="00E362F7"/>
    <w:rsid w:val="00E46417"/>
    <w:rsid w:val="00E54CEE"/>
    <w:rsid w:val="00E60733"/>
    <w:rsid w:val="00E620C5"/>
    <w:rsid w:val="00E771C0"/>
    <w:rsid w:val="00E775FF"/>
    <w:rsid w:val="00E84CB4"/>
    <w:rsid w:val="00E90A2E"/>
    <w:rsid w:val="00E9369A"/>
    <w:rsid w:val="00E95D83"/>
    <w:rsid w:val="00EA1838"/>
    <w:rsid w:val="00EA714D"/>
    <w:rsid w:val="00EB2630"/>
    <w:rsid w:val="00EC6EC3"/>
    <w:rsid w:val="00ED0A13"/>
    <w:rsid w:val="00ED24A1"/>
    <w:rsid w:val="00ED5B83"/>
    <w:rsid w:val="00ED5DD5"/>
    <w:rsid w:val="00EE0128"/>
    <w:rsid w:val="00EE07C5"/>
    <w:rsid w:val="00EE2B07"/>
    <w:rsid w:val="00EF1F67"/>
    <w:rsid w:val="00F01104"/>
    <w:rsid w:val="00F131F8"/>
    <w:rsid w:val="00F1381E"/>
    <w:rsid w:val="00F158A8"/>
    <w:rsid w:val="00F2105B"/>
    <w:rsid w:val="00F22E1B"/>
    <w:rsid w:val="00F2422B"/>
    <w:rsid w:val="00F26C4D"/>
    <w:rsid w:val="00F41606"/>
    <w:rsid w:val="00F428C9"/>
    <w:rsid w:val="00F4655A"/>
    <w:rsid w:val="00F475A9"/>
    <w:rsid w:val="00F52136"/>
    <w:rsid w:val="00F526F8"/>
    <w:rsid w:val="00F552D5"/>
    <w:rsid w:val="00F55C24"/>
    <w:rsid w:val="00F57809"/>
    <w:rsid w:val="00F57F16"/>
    <w:rsid w:val="00F63CEE"/>
    <w:rsid w:val="00F821E3"/>
    <w:rsid w:val="00FA2236"/>
    <w:rsid w:val="00FB0212"/>
    <w:rsid w:val="00FB6BCC"/>
    <w:rsid w:val="00FC14D0"/>
    <w:rsid w:val="00FC3897"/>
    <w:rsid w:val="00FC3D35"/>
    <w:rsid w:val="00FD0C5E"/>
    <w:rsid w:val="00FE46C0"/>
    <w:rsid w:val="00FE730E"/>
    <w:rsid w:val="00FF279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D79B"/>
  <w15:chartTrackingRefBased/>
  <w15:docId w15:val="{71F8174F-F0A9-4057-A572-1EE0B5E4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41E7"/>
    <w:rPr>
      <w:sz w:val="16"/>
      <w:szCs w:val="16"/>
    </w:rPr>
  </w:style>
  <w:style w:type="paragraph" w:styleId="CommentText">
    <w:name w:val="annotation text"/>
    <w:basedOn w:val="Normal"/>
    <w:link w:val="CommentTextChar"/>
    <w:uiPriority w:val="99"/>
    <w:unhideWhenUsed/>
    <w:rsid w:val="002641E7"/>
    <w:pPr>
      <w:spacing w:line="240" w:lineRule="auto"/>
    </w:pPr>
    <w:rPr>
      <w:sz w:val="20"/>
      <w:szCs w:val="20"/>
    </w:rPr>
  </w:style>
  <w:style w:type="character" w:customStyle="1" w:styleId="CommentTextChar">
    <w:name w:val="Comment Text Char"/>
    <w:basedOn w:val="DefaultParagraphFont"/>
    <w:link w:val="CommentText"/>
    <w:uiPriority w:val="99"/>
    <w:rsid w:val="002641E7"/>
    <w:rPr>
      <w:sz w:val="20"/>
      <w:szCs w:val="20"/>
    </w:rPr>
  </w:style>
  <w:style w:type="paragraph" w:styleId="CommentSubject">
    <w:name w:val="annotation subject"/>
    <w:basedOn w:val="CommentText"/>
    <w:next w:val="CommentText"/>
    <w:link w:val="CommentSubjectChar"/>
    <w:uiPriority w:val="99"/>
    <w:semiHidden/>
    <w:unhideWhenUsed/>
    <w:rsid w:val="002641E7"/>
    <w:rPr>
      <w:b/>
      <w:bCs/>
    </w:rPr>
  </w:style>
  <w:style w:type="character" w:customStyle="1" w:styleId="CommentSubjectChar">
    <w:name w:val="Comment Subject Char"/>
    <w:basedOn w:val="CommentTextChar"/>
    <w:link w:val="CommentSubject"/>
    <w:uiPriority w:val="99"/>
    <w:semiHidden/>
    <w:rsid w:val="002641E7"/>
    <w:rPr>
      <w:b/>
      <w:bCs/>
      <w:sz w:val="20"/>
      <w:szCs w:val="20"/>
    </w:rPr>
  </w:style>
  <w:style w:type="paragraph" w:styleId="Header">
    <w:name w:val="header"/>
    <w:basedOn w:val="Normal"/>
    <w:link w:val="HeaderChar"/>
    <w:uiPriority w:val="99"/>
    <w:unhideWhenUsed/>
    <w:rsid w:val="00AC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A35"/>
  </w:style>
  <w:style w:type="paragraph" w:styleId="Footer">
    <w:name w:val="footer"/>
    <w:basedOn w:val="Normal"/>
    <w:link w:val="FooterChar"/>
    <w:uiPriority w:val="99"/>
    <w:unhideWhenUsed/>
    <w:rsid w:val="00AC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A35"/>
  </w:style>
  <w:style w:type="paragraph" w:styleId="NormalWeb">
    <w:name w:val="Normal (Web)"/>
    <w:basedOn w:val="Normal"/>
    <w:uiPriority w:val="99"/>
    <w:unhideWhenUsed/>
    <w:rsid w:val="00AC0A35"/>
    <w:pPr>
      <w:spacing w:before="100" w:beforeAutospacing="1" w:after="100" w:afterAutospacing="1" w:line="240" w:lineRule="auto"/>
    </w:pPr>
    <w:rPr>
      <w:rFonts w:ascii="Times New Roman" w:eastAsiaTheme="minorHAnsi" w:hAnsi="Times New Roman" w:cs="Times New Roman"/>
      <w:kern w:val="0"/>
      <w:sz w:val="24"/>
      <w:szCs w:val="24"/>
      <w:lang w:eastAsia="en-GB"/>
    </w:rPr>
  </w:style>
  <w:style w:type="table" w:styleId="TableGrid">
    <w:name w:val="Table Grid"/>
    <w:basedOn w:val="TableNormal"/>
    <w:uiPriority w:val="39"/>
    <w:rsid w:val="00AC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A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A35"/>
    <w:rPr>
      <w:sz w:val="20"/>
      <w:szCs w:val="20"/>
    </w:rPr>
  </w:style>
  <w:style w:type="character" w:styleId="FootnoteReference">
    <w:name w:val="footnote reference"/>
    <w:basedOn w:val="DefaultParagraphFont"/>
    <w:uiPriority w:val="99"/>
    <w:semiHidden/>
    <w:unhideWhenUsed/>
    <w:rsid w:val="00AC0A35"/>
    <w:rPr>
      <w:vertAlign w:val="superscript"/>
    </w:rPr>
  </w:style>
  <w:style w:type="character" w:styleId="Hyperlink">
    <w:name w:val="Hyperlink"/>
    <w:basedOn w:val="DefaultParagraphFont"/>
    <w:uiPriority w:val="99"/>
    <w:unhideWhenUsed/>
    <w:rsid w:val="00AC0A35"/>
    <w:rPr>
      <w:color w:val="0563C1" w:themeColor="hyperlink"/>
      <w:u w:val="single"/>
    </w:rPr>
  </w:style>
  <w:style w:type="character" w:styleId="UnresolvedMention">
    <w:name w:val="Unresolved Mention"/>
    <w:basedOn w:val="DefaultParagraphFont"/>
    <w:uiPriority w:val="99"/>
    <w:semiHidden/>
    <w:unhideWhenUsed/>
    <w:rsid w:val="00E019A4"/>
    <w:rPr>
      <w:color w:val="605E5C"/>
      <w:shd w:val="clear" w:color="auto" w:fill="E1DFDD"/>
    </w:rPr>
  </w:style>
  <w:style w:type="character" w:styleId="FollowedHyperlink">
    <w:name w:val="FollowedHyperlink"/>
    <w:basedOn w:val="DefaultParagraphFont"/>
    <w:uiPriority w:val="99"/>
    <w:semiHidden/>
    <w:unhideWhenUsed/>
    <w:rsid w:val="006320A4"/>
    <w:rPr>
      <w:color w:val="954F72" w:themeColor="followedHyperlink"/>
      <w:u w:val="single"/>
    </w:rPr>
  </w:style>
  <w:style w:type="paragraph" w:styleId="BodyText">
    <w:name w:val="Body Text"/>
    <w:basedOn w:val="Normal"/>
    <w:link w:val="BodyTextChar"/>
    <w:qFormat/>
    <w:rsid w:val="00837E14"/>
    <w:pPr>
      <w:spacing w:before="180" w:after="180" w:line="240" w:lineRule="auto"/>
    </w:pPr>
    <w:rPr>
      <w:rFonts w:eastAsiaTheme="minorHAnsi"/>
      <w:kern w:val="0"/>
      <w:sz w:val="24"/>
      <w:szCs w:val="24"/>
      <w:lang w:val="en-US" w:eastAsia="en-US"/>
      <w14:ligatures w14:val="none"/>
    </w:rPr>
  </w:style>
  <w:style w:type="character" w:customStyle="1" w:styleId="BodyTextChar">
    <w:name w:val="Body Text Char"/>
    <w:basedOn w:val="DefaultParagraphFont"/>
    <w:link w:val="BodyText"/>
    <w:rsid w:val="00837E14"/>
    <w:rPr>
      <w:rFonts w:eastAsiaTheme="minorHAnsi"/>
      <w:kern w:val="0"/>
      <w:sz w:val="24"/>
      <w:szCs w:val="24"/>
      <w:lang w:val="en-US" w:eastAsia="en-US"/>
      <w14:ligatures w14:val="none"/>
    </w:rPr>
  </w:style>
  <w:style w:type="paragraph" w:customStyle="1" w:styleId="FirstParagraph">
    <w:name w:val="First Paragraph"/>
    <w:basedOn w:val="BodyText"/>
    <w:next w:val="BodyText"/>
    <w:qFormat/>
    <w:rsid w:val="00837E14"/>
  </w:style>
  <w:style w:type="paragraph" w:styleId="ListParagraph">
    <w:name w:val="List Paragraph"/>
    <w:basedOn w:val="Normal"/>
    <w:uiPriority w:val="34"/>
    <w:qFormat/>
    <w:rsid w:val="00CB767F"/>
    <w:pPr>
      <w:ind w:left="720"/>
      <w:contextualSpacing/>
    </w:pPr>
  </w:style>
  <w:style w:type="character" w:styleId="PlaceholderText">
    <w:name w:val="Placeholder Text"/>
    <w:basedOn w:val="DefaultParagraphFont"/>
    <w:uiPriority w:val="99"/>
    <w:semiHidden/>
    <w:rsid w:val="00191830"/>
    <w:rPr>
      <w:color w:val="666666"/>
    </w:rPr>
  </w:style>
  <w:style w:type="paragraph" w:styleId="Revision">
    <w:name w:val="Revision"/>
    <w:hidden/>
    <w:uiPriority w:val="99"/>
    <w:semiHidden/>
    <w:rsid w:val="007C627E"/>
    <w:pPr>
      <w:spacing w:after="0" w:line="240" w:lineRule="auto"/>
    </w:pPr>
  </w:style>
  <w:style w:type="character" w:customStyle="1" w:styleId="VerbatimChar">
    <w:name w:val="Verbatim Char"/>
    <w:basedOn w:val="DefaultParagraphFont"/>
    <w:link w:val="SourceCode"/>
    <w:rsid w:val="00E84CB4"/>
    <w:rPr>
      <w:rFonts w:ascii="Consolas" w:hAnsi="Consolas"/>
    </w:rPr>
  </w:style>
  <w:style w:type="paragraph" w:customStyle="1" w:styleId="SourceCode">
    <w:name w:val="Source Code"/>
    <w:basedOn w:val="Normal"/>
    <w:link w:val="VerbatimChar"/>
    <w:rsid w:val="00E84CB4"/>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fisher.phd@outlook.com" TargetMode="External"/><Relationship Id="rId13" Type="http://schemas.microsoft.com/office/2016/09/relationships/commentsIds" Target="commentsIds.xml"/><Relationship Id="rId18" Type="http://schemas.openxmlformats.org/officeDocument/2006/relationships/hyperlink" Target="https://osf.io/ypt5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pgx6v" TargetMode="External"/><Relationship Id="rId2" Type="http://schemas.openxmlformats.org/officeDocument/2006/relationships/numbering" Target="numbering.xml"/><Relationship Id="rId16" Type="http://schemas.openxmlformats.org/officeDocument/2006/relationships/hyperlink" Target="https://github.com/jamessteeleii/isokinetic_isometric_agreement_reliability" TargetMode="External"/><Relationship Id="rId20" Type="http://schemas.openxmlformats.org/officeDocument/2006/relationships/hyperlink" Target="https://osf.io/d2k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zrxjp/" TargetMode="External"/><Relationship Id="rId23" Type="http://schemas.microsoft.com/office/2011/relationships/people" Target="people.xml"/><Relationship Id="rId10" Type="http://schemas.openxmlformats.org/officeDocument/2006/relationships/hyperlink" Target="mailto:James@steele-research.com" TargetMode="External"/><Relationship Id="rId19" Type="http://schemas.openxmlformats.org/officeDocument/2006/relationships/hyperlink" Target="https://osf.io/wzh9m" TargetMode="External"/><Relationship Id="rId4" Type="http://schemas.openxmlformats.org/officeDocument/2006/relationships/settings" Target="settings.xml"/><Relationship Id="rId9" Type="http://schemas.openxmlformats.org/officeDocument/2006/relationships/hyperlink" Target="mailto:mcnash00@gmail.com"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8F34-4387-4C0F-A004-B70F134B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7395</Words>
  <Characters>42154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minsuk Byun</dc:creator>
  <cp:keywords/>
  <dc:description/>
  <cp:lastModifiedBy>James Steele</cp:lastModifiedBy>
  <cp:revision>2</cp:revision>
  <dcterms:created xsi:type="dcterms:W3CDTF">2024-10-01T16:23:00Z</dcterms:created>
  <dcterms:modified xsi:type="dcterms:W3CDTF">2024-10-01T16:23:00Z</dcterms:modified>
</cp:coreProperties>
</file>